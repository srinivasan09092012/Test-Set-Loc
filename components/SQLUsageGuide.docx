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F9C4" w14:textId="77777777" w:rsidR="00CB1A45" w:rsidRPr="003D4948" w:rsidRDefault="00CB1A45" w:rsidP="00D85A09">
      <w:pPr>
        <w:rPr>
          <w:sz w:val="20"/>
        </w:rPr>
      </w:pPr>
    </w:p>
    <w:p w14:paraId="06ED8B56" w14:textId="5345F522" w:rsidR="00962EDE" w:rsidRPr="00314CED" w:rsidRDefault="00285BA3" w:rsidP="00962EDE">
      <w:pPr>
        <w:pStyle w:val="ListParagraph"/>
        <w:numPr>
          <w:ilvl w:val="0"/>
          <w:numId w:val="1"/>
        </w:numPr>
        <w:rPr>
          <w:b/>
          <w:sz w:val="20"/>
          <w:rPrChange w:id="0" w:author="Meeran Mohideen Abdulkayum" w:date="2019-07-02T21:53:00Z">
            <w:rPr>
              <w:sz w:val="20"/>
            </w:rPr>
          </w:rPrChange>
        </w:rPr>
      </w:pPr>
      <w:r w:rsidRPr="00314CED">
        <w:rPr>
          <w:b/>
          <w:sz w:val="20"/>
          <w:rPrChange w:id="1" w:author="Meeran Mohideen Abdulkayum" w:date="2019-07-02T21:53:00Z">
            <w:rPr>
              <w:sz w:val="20"/>
            </w:rPr>
          </w:rPrChange>
        </w:rPr>
        <w:t>The SQL Converter will convert the Oracle DDL and DML as SQL Server scripts</w:t>
      </w:r>
      <w:r w:rsidR="00962EDE" w:rsidRPr="00314CED">
        <w:rPr>
          <w:b/>
          <w:sz w:val="20"/>
          <w:rPrChange w:id="2" w:author="Meeran Mohideen Abdulkayum" w:date="2019-07-02T21:53:00Z">
            <w:rPr>
              <w:sz w:val="20"/>
            </w:rPr>
          </w:rPrChange>
        </w:rPr>
        <w:t>.</w:t>
      </w:r>
    </w:p>
    <w:p w14:paraId="6A3DF645" w14:textId="77777777" w:rsidR="00C715C6" w:rsidRPr="003D4948" w:rsidRDefault="00C715C6" w:rsidP="00DB2A1A">
      <w:pPr>
        <w:pStyle w:val="ListParagraph"/>
        <w:rPr>
          <w:sz w:val="20"/>
        </w:rPr>
      </w:pPr>
    </w:p>
    <w:p w14:paraId="49A3772D" w14:textId="38D4717E" w:rsidR="00680E6A" w:rsidRDefault="00C715C6" w:rsidP="00DB2A1A">
      <w:pPr>
        <w:pStyle w:val="ListParagraph"/>
        <w:rPr>
          <w:ins w:id="3" w:author="Meeran Mohideen Abdulkayum" w:date="2019-07-02T22:17:00Z"/>
          <w:sz w:val="20"/>
        </w:rPr>
      </w:pPr>
      <w:del w:id="4" w:author="Meeran Mohideen Abdulkayum" w:date="2019-07-02T22:33:00Z">
        <w:r w:rsidRPr="003D4948" w:rsidDel="000410A5">
          <w:rPr>
            <w:sz w:val="20"/>
          </w:rPr>
          <w:delText xml:space="preserve">Note: </w:delText>
        </w:r>
      </w:del>
      <w:r w:rsidRPr="003D4948">
        <w:rPr>
          <w:sz w:val="20"/>
        </w:rPr>
        <w:t xml:space="preserve">This tool </w:t>
      </w:r>
      <w:r w:rsidR="00287EE8" w:rsidRPr="003D4948">
        <w:rPr>
          <w:sz w:val="20"/>
        </w:rPr>
        <w:t>will help</w:t>
      </w:r>
      <w:r w:rsidRPr="003D4948">
        <w:rPr>
          <w:sz w:val="20"/>
        </w:rPr>
        <w:t xml:space="preserve"> the developer</w:t>
      </w:r>
      <w:ins w:id="5" w:author="Meeran Mohideen Abdulkayum" w:date="2019-07-02T22:16:00Z">
        <w:r w:rsidR="007823A0">
          <w:rPr>
            <w:sz w:val="20"/>
          </w:rPr>
          <w:t xml:space="preserve"> to migrate</w:t>
        </w:r>
      </w:ins>
      <w:r w:rsidRPr="003D4948">
        <w:rPr>
          <w:sz w:val="20"/>
        </w:rPr>
        <w:t xml:space="preserve"> </w:t>
      </w:r>
      <w:del w:id="6" w:author="Meeran Mohideen Abdulkayum" w:date="2019-07-02T22:16:00Z">
        <w:r w:rsidRPr="003D4948" w:rsidDel="007823A0">
          <w:rPr>
            <w:sz w:val="20"/>
          </w:rPr>
          <w:delText xml:space="preserve">task </w:delText>
        </w:r>
      </w:del>
      <w:ins w:id="7" w:author="Meeran Mohideen Abdulkayum" w:date="2019-07-02T22:16:00Z">
        <w:r w:rsidR="007823A0">
          <w:rPr>
            <w:sz w:val="20"/>
          </w:rPr>
          <w:t xml:space="preserve">ORACLE </w:t>
        </w:r>
      </w:ins>
      <w:ins w:id="8" w:author="Meeran Mohideen Abdulkayum" w:date="2019-07-02T22:17:00Z">
        <w:r w:rsidR="007823A0">
          <w:rPr>
            <w:sz w:val="20"/>
          </w:rPr>
          <w:t xml:space="preserve">DDL and DML </w:t>
        </w:r>
      </w:ins>
      <w:ins w:id="9" w:author="Meeran Mohideen Abdulkayum" w:date="2019-07-02T22:16:00Z">
        <w:r w:rsidR="007823A0">
          <w:rPr>
            <w:sz w:val="20"/>
          </w:rPr>
          <w:t>statement</w:t>
        </w:r>
      </w:ins>
      <w:ins w:id="10" w:author="Meeran Mohideen Abdulkayum" w:date="2019-07-02T22:17:00Z">
        <w:r w:rsidR="007823A0">
          <w:rPr>
            <w:sz w:val="20"/>
          </w:rPr>
          <w:t>s</w:t>
        </w:r>
      </w:ins>
      <w:ins w:id="11" w:author="Meeran Mohideen Abdulkayum" w:date="2019-07-02T22:16:00Z">
        <w:r w:rsidR="007823A0">
          <w:rPr>
            <w:sz w:val="20"/>
          </w:rPr>
          <w:t xml:space="preserve"> </w:t>
        </w:r>
      </w:ins>
      <w:r w:rsidRPr="003D4948">
        <w:rPr>
          <w:sz w:val="20"/>
        </w:rPr>
        <w:t xml:space="preserve">to </w:t>
      </w:r>
      <w:del w:id="12" w:author="Meeran Mohideen Abdulkayum" w:date="2019-07-02T22:17:00Z">
        <w:r w:rsidRPr="003D4948" w:rsidDel="007823A0">
          <w:rPr>
            <w:sz w:val="20"/>
          </w:rPr>
          <w:delText xml:space="preserve">migrate the Oracle </w:delText>
        </w:r>
        <w:r w:rsidR="00680E6A" w:rsidRPr="003D4948" w:rsidDel="007823A0">
          <w:rPr>
            <w:sz w:val="20"/>
          </w:rPr>
          <w:delText xml:space="preserve">equivalent </w:delText>
        </w:r>
      </w:del>
      <w:r w:rsidR="00680E6A" w:rsidRPr="003D4948">
        <w:rPr>
          <w:sz w:val="20"/>
        </w:rPr>
        <w:t xml:space="preserve">SQL </w:t>
      </w:r>
      <w:del w:id="13" w:author="Meeran Mohideen Abdulkayum" w:date="2019-07-02T22:17:00Z">
        <w:r w:rsidR="00680E6A" w:rsidRPr="003D4948" w:rsidDel="007823A0">
          <w:rPr>
            <w:sz w:val="20"/>
          </w:rPr>
          <w:delText>script</w:delText>
        </w:r>
      </w:del>
      <w:ins w:id="14" w:author="Meeran Mohideen Abdulkayum" w:date="2019-07-02T22:17:00Z">
        <w:r w:rsidR="007823A0">
          <w:rPr>
            <w:sz w:val="20"/>
          </w:rPr>
          <w:t>statements</w:t>
        </w:r>
      </w:ins>
      <w:r w:rsidR="00680E6A" w:rsidRPr="003D4948">
        <w:rPr>
          <w:sz w:val="20"/>
        </w:rPr>
        <w:t>.</w:t>
      </w:r>
    </w:p>
    <w:p w14:paraId="76A5B96B" w14:textId="12ADCDDF" w:rsidR="007823A0" w:rsidRPr="003D4948" w:rsidDel="007823A0" w:rsidRDefault="007823A0">
      <w:pPr>
        <w:pStyle w:val="ListParagraph"/>
        <w:rPr>
          <w:del w:id="15" w:author="Meeran Mohideen Abdulkayum" w:date="2019-07-02T22:18:00Z"/>
          <w:sz w:val="20"/>
        </w:rPr>
      </w:pPr>
      <w:ins w:id="16" w:author="Meeran Mohideen Abdulkayum" w:date="2019-07-02T22:17:00Z">
        <w:r>
          <w:rPr>
            <w:sz w:val="20"/>
          </w:rPr>
          <w:t xml:space="preserve">The Oracle DDL and DML syntax should be </w:t>
        </w:r>
      </w:ins>
      <w:ins w:id="17" w:author="Meeran Mohideen Abdulkayum" w:date="2019-07-02T22:18:00Z">
        <w:r>
          <w:rPr>
            <w:sz w:val="20"/>
          </w:rPr>
          <w:t xml:space="preserve">verified </w:t>
        </w:r>
      </w:ins>
    </w:p>
    <w:p w14:paraId="275EB16F" w14:textId="0018956E" w:rsidR="00680E6A" w:rsidRPr="003D4948" w:rsidRDefault="00680E6A">
      <w:pPr>
        <w:pStyle w:val="ListParagraph"/>
        <w:rPr>
          <w:sz w:val="20"/>
        </w:rPr>
      </w:pPr>
      <w:del w:id="18" w:author="Meeran Mohideen Abdulkayum" w:date="2019-07-02T22:18:00Z">
        <w:r w:rsidRPr="003D4948" w:rsidDel="007823A0">
          <w:rPr>
            <w:sz w:val="20"/>
          </w:rPr>
          <w:delText xml:space="preserve">This tool will not validate the syntax error of Oracle script, so the Oracle script should be syntax checked </w:delText>
        </w:r>
      </w:del>
      <w:r w:rsidRPr="003D4948">
        <w:rPr>
          <w:sz w:val="20"/>
        </w:rPr>
        <w:t xml:space="preserve">before </w:t>
      </w:r>
      <w:r w:rsidR="00287EE8" w:rsidRPr="003D4948">
        <w:rPr>
          <w:sz w:val="20"/>
        </w:rPr>
        <w:t>processing</w:t>
      </w:r>
      <w:ins w:id="19" w:author="Meeran Mohideen Abdulkayum" w:date="2019-07-02T22:52:00Z">
        <w:r w:rsidR="00DA5DCE">
          <w:rPr>
            <w:sz w:val="20"/>
          </w:rPr>
          <w:t xml:space="preserve"> the statements in </w:t>
        </w:r>
      </w:ins>
      <w:ins w:id="20" w:author="Meeran Mohideen Abdulkayum" w:date="2019-07-02T21:53:00Z">
        <w:r w:rsidR="00314CED">
          <w:rPr>
            <w:sz w:val="20"/>
          </w:rPr>
          <w:t>this tool</w:t>
        </w:r>
      </w:ins>
      <w:r w:rsidRPr="003D4948">
        <w:rPr>
          <w:sz w:val="20"/>
        </w:rPr>
        <w:t xml:space="preserve">. </w:t>
      </w:r>
    </w:p>
    <w:p w14:paraId="048E2D13" w14:textId="77777777" w:rsidR="007823A0" w:rsidRDefault="0089652A" w:rsidP="00DB2A1A">
      <w:pPr>
        <w:pStyle w:val="ListParagraph"/>
        <w:rPr>
          <w:ins w:id="21" w:author="Meeran Mohideen Abdulkayum" w:date="2019-07-02T22:19:00Z"/>
          <w:sz w:val="20"/>
        </w:rPr>
      </w:pPr>
      <w:r w:rsidRPr="003D4948">
        <w:rPr>
          <w:sz w:val="20"/>
        </w:rPr>
        <w:t>The tool can process multiple statements in a single go</w:t>
      </w:r>
      <w:ins w:id="22" w:author="Meeran Mohideen Abdulkayum" w:date="2019-07-02T22:18:00Z">
        <w:r w:rsidR="007823A0">
          <w:rPr>
            <w:sz w:val="20"/>
          </w:rPr>
          <w:t>.</w:t>
        </w:r>
      </w:ins>
      <w:del w:id="23" w:author="Meeran Mohideen Abdulkayum" w:date="2019-07-02T22:18:00Z">
        <w:r w:rsidRPr="003D4948" w:rsidDel="007823A0">
          <w:rPr>
            <w:sz w:val="20"/>
          </w:rPr>
          <w:delText>,</w:delText>
        </w:r>
      </w:del>
      <w:r w:rsidRPr="003D4948">
        <w:rPr>
          <w:sz w:val="20"/>
        </w:rPr>
        <w:t xml:space="preserve"> </w:t>
      </w:r>
    </w:p>
    <w:p w14:paraId="6646CD5D" w14:textId="6E38544D" w:rsidR="00287EE8" w:rsidRPr="003D4948" w:rsidRDefault="007823A0" w:rsidP="00DB2A1A">
      <w:pPr>
        <w:pStyle w:val="ListParagraph"/>
        <w:rPr>
          <w:sz w:val="20"/>
        </w:rPr>
      </w:pPr>
      <w:ins w:id="24" w:author="Meeran Mohideen Abdulkayum" w:date="2019-07-02T22:19:00Z">
        <w:r>
          <w:rPr>
            <w:sz w:val="20"/>
          </w:rPr>
          <w:t xml:space="preserve">The generated SQL output should be </w:t>
        </w:r>
      </w:ins>
      <w:del w:id="25" w:author="Meeran Mohideen Abdulkayum" w:date="2019-07-02T22:19:00Z">
        <w:r w:rsidR="0089652A" w:rsidRPr="003D4948" w:rsidDel="007823A0">
          <w:rPr>
            <w:sz w:val="20"/>
          </w:rPr>
          <w:delText>recommendation is to</w:delText>
        </w:r>
      </w:del>
      <w:ins w:id="26" w:author="Meeran Mohideen Abdulkayum" w:date="2019-07-02T22:19:00Z">
        <w:r>
          <w:rPr>
            <w:sz w:val="20"/>
          </w:rPr>
          <w:t>tested</w:t>
        </w:r>
      </w:ins>
      <w:del w:id="27" w:author="Meeran Mohideen Abdulkayum" w:date="2019-07-02T22:19:00Z">
        <w:r w:rsidR="0089652A" w:rsidRPr="003D4948" w:rsidDel="007823A0">
          <w:rPr>
            <w:sz w:val="20"/>
          </w:rPr>
          <w:delText xml:space="preserve"> test</w:delText>
        </w:r>
      </w:del>
      <w:r w:rsidR="0089652A" w:rsidRPr="003D4948">
        <w:rPr>
          <w:sz w:val="20"/>
        </w:rPr>
        <w:t xml:space="preserve"> </w:t>
      </w:r>
      <w:del w:id="28" w:author="Meeran Mohideen Abdulkayum" w:date="2019-07-02T21:53:00Z">
        <w:r w:rsidR="0089652A" w:rsidRPr="003D4948" w:rsidDel="00314CED">
          <w:rPr>
            <w:sz w:val="20"/>
          </w:rPr>
          <w:delText xml:space="preserve"> </w:delText>
        </w:r>
      </w:del>
      <w:r w:rsidR="0089652A" w:rsidRPr="003D4948">
        <w:rPr>
          <w:sz w:val="20"/>
        </w:rPr>
        <w:t>and validate</w:t>
      </w:r>
      <w:ins w:id="29" w:author="Meeran Mohideen Abdulkayum" w:date="2019-07-02T22:19:00Z">
        <w:r>
          <w:rPr>
            <w:sz w:val="20"/>
          </w:rPr>
          <w:t>d</w:t>
        </w:r>
      </w:ins>
      <w:r w:rsidR="0089652A" w:rsidRPr="003D4948">
        <w:rPr>
          <w:sz w:val="20"/>
        </w:rPr>
        <w:t xml:space="preserve"> </w:t>
      </w:r>
      <w:del w:id="30" w:author="Meeran Mohideen Abdulkayum" w:date="2019-07-02T22:19:00Z">
        <w:r w:rsidR="0089652A" w:rsidRPr="003D4948" w:rsidDel="007823A0">
          <w:rPr>
            <w:sz w:val="20"/>
          </w:rPr>
          <w:delText xml:space="preserve">the generated </w:delText>
        </w:r>
        <w:r w:rsidR="00287EE8" w:rsidRPr="003D4948" w:rsidDel="007823A0">
          <w:rPr>
            <w:sz w:val="20"/>
          </w:rPr>
          <w:delText xml:space="preserve">SQL statements </w:delText>
        </w:r>
      </w:del>
      <w:r w:rsidR="00287EE8" w:rsidRPr="003D4948">
        <w:rPr>
          <w:sz w:val="20"/>
        </w:rPr>
        <w:t xml:space="preserve">in SQL </w:t>
      </w:r>
      <w:r w:rsidR="0089652A" w:rsidRPr="003D4948">
        <w:rPr>
          <w:sz w:val="20"/>
        </w:rPr>
        <w:t xml:space="preserve">Server </w:t>
      </w:r>
      <w:r w:rsidR="00287EE8" w:rsidRPr="003D4948">
        <w:rPr>
          <w:sz w:val="20"/>
        </w:rPr>
        <w:t>environment before check-in.</w:t>
      </w:r>
    </w:p>
    <w:p w14:paraId="36661C70" w14:textId="76F16FE6" w:rsidR="00273D4B" w:rsidRPr="003D4948" w:rsidRDefault="00680E6A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  </w:t>
      </w:r>
    </w:p>
    <w:p w14:paraId="0A0F1460" w14:textId="5AAD4262" w:rsidR="00123B20" w:rsidRPr="003D4948" w:rsidRDefault="00123B20" w:rsidP="003077F1">
      <w:pPr>
        <w:pStyle w:val="ListParagraph"/>
        <w:ind w:left="1440"/>
        <w:rPr>
          <w:b/>
          <w:sz w:val="20"/>
        </w:rPr>
      </w:pPr>
      <w:r w:rsidRPr="003D4948">
        <w:rPr>
          <w:b/>
          <w:sz w:val="20"/>
        </w:rPr>
        <w:t xml:space="preserve">Refer the documents before </w:t>
      </w:r>
      <w:del w:id="31" w:author="Meeran Mohideen Abdulkayum" w:date="2019-07-02T22:54:00Z">
        <w:r w:rsidRPr="003D4948" w:rsidDel="00DA5DCE">
          <w:rPr>
            <w:b/>
            <w:sz w:val="20"/>
          </w:rPr>
          <w:delText>converting the SQL Scripts</w:delText>
        </w:r>
      </w:del>
      <w:ins w:id="32" w:author="Meeran Mohideen Abdulkayum" w:date="2019-07-02T22:54:00Z">
        <w:r w:rsidR="00DA5DCE">
          <w:rPr>
            <w:b/>
            <w:sz w:val="20"/>
          </w:rPr>
          <w:t>using this tool</w:t>
        </w:r>
      </w:ins>
      <w:r w:rsidRPr="003D4948">
        <w:rPr>
          <w:b/>
          <w:sz w:val="20"/>
        </w:rPr>
        <w:t>.</w:t>
      </w:r>
    </w:p>
    <w:p w14:paraId="133065BA" w14:textId="77777777" w:rsidR="00405618" w:rsidRPr="003D4948" w:rsidRDefault="00405618" w:rsidP="003077F1">
      <w:pPr>
        <w:pStyle w:val="ListParagraph"/>
        <w:ind w:left="1440"/>
        <w:rPr>
          <w:sz w:val="20"/>
        </w:rPr>
      </w:pPr>
    </w:p>
    <w:p w14:paraId="0BA7EEC8" w14:textId="6F0E506D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 xml:space="preserve">a) </w:t>
      </w:r>
      <w:r w:rsidR="005F1554" w:rsidRPr="003D4948">
        <w:rPr>
          <w:sz w:val="20"/>
        </w:rPr>
        <w:t xml:space="preserve">Oracle to SQL </w:t>
      </w:r>
      <w:proofErr w:type="spellStart"/>
      <w:r w:rsidR="005F1554" w:rsidRPr="003D4948">
        <w:rPr>
          <w:sz w:val="20"/>
        </w:rPr>
        <w:t>Comparison.xslx</w:t>
      </w:r>
      <w:proofErr w:type="spellEnd"/>
      <w:r w:rsidR="005F1554" w:rsidRPr="003D4948">
        <w:rPr>
          <w:sz w:val="20"/>
        </w:rPr>
        <w:t xml:space="preserve"> </w:t>
      </w:r>
      <w:r w:rsidR="005F1554" w:rsidRPr="003D4948">
        <w:rPr>
          <w:sz w:val="20"/>
        </w:rPr>
        <w:sym w:font="Wingdings" w:char="F0E0"/>
      </w:r>
      <w:r w:rsidR="005F1554" w:rsidRPr="003D4948">
        <w:rPr>
          <w:sz w:val="20"/>
        </w:rPr>
        <w:t xml:space="preserve"> Sample Oracle statement and its equivalent SQL statements. </w:t>
      </w:r>
    </w:p>
    <w:p w14:paraId="1EB8884C" w14:textId="4802C858" w:rsidR="00123B20" w:rsidRPr="003D4948" w:rsidRDefault="005F1554" w:rsidP="003D4948">
      <w:pPr>
        <w:pStyle w:val="ListParagraph"/>
        <w:ind w:left="1440" w:firstLine="720"/>
        <w:rPr>
          <w:sz w:val="20"/>
        </w:rPr>
      </w:pPr>
      <w:r w:rsidRPr="003D4948">
        <w:rPr>
          <w:sz w:val="20"/>
        </w:rPr>
        <w:t>\Documentation\Architecture\Info Arch\DBA\Reference</w:t>
      </w:r>
      <w:r w:rsidR="00C27F10" w:rsidRPr="003D4948">
        <w:rPr>
          <w:sz w:val="20"/>
        </w:rPr>
        <w:t xml:space="preserve">\Oracle to SQL </w:t>
      </w:r>
      <w:proofErr w:type="spellStart"/>
      <w:r w:rsidR="00C27F10" w:rsidRPr="003D4948">
        <w:rPr>
          <w:sz w:val="20"/>
        </w:rPr>
        <w:t>Comparison.xslx</w:t>
      </w:r>
      <w:proofErr w:type="spellEnd"/>
    </w:p>
    <w:p w14:paraId="79707F87" w14:textId="77777777" w:rsidR="005F1554" w:rsidRPr="003D4948" w:rsidRDefault="005F1554" w:rsidP="003D4948">
      <w:pPr>
        <w:pStyle w:val="ListParagraph"/>
        <w:ind w:left="1440" w:firstLine="720"/>
        <w:rPr>
          <w:sz w:val="20"/>
        </w:rPr>
      </w:pPr>
    </w:p>
    <w:p w14:paraId="782AD8E2" w14:textId="4B084549" w:rsidR="005F1554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b)</w:t>
      </w:r>
      <w:r w:rsidR="001E4D59" w:rsidRPr="003D4948">
        <w:rPr>
          <w:sz w:val="20"/>
        </w:rPr>
        <w:t xml:space="preserve"> Oracle to SQL DDL scripts </w:t>
      </w:r>
      <w:r w:rsidR="00AF6BC8" w:rsidRPr="003D4948">
        <w:rPr>
          <w:sz w:val="20"/>
        </w:rPr>
        <w:t>conversion</w:t>
      </w:r>
      <w:r w:rsidR="001E4D59" w:rsidRPr="003D4948">
        <w:rPr>
          <w:sz w:val="20"/>
        </w:rPr>
        <w:t xml:space="preserve"> guidance</w:t>
      </w:r>
      <w:r w:rsidR="00707416" w:rsidRPr="003D4948">
        <w:rPr>
          <w:sz w:val="20"/>
        </w:rPr>
        <w:t xml:space="preserve"> </w:t>
      </w:r>
      <w:r w:rsidR="00707416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6D1C73" w:rsidRPr="003D4948">
        <w:rPr>
          <w:sz w:val="20"/>
        </w:rPr>
        <w:t>Coding guidance</w:t>
      </w:r>
      <w:r w:rsidR="00C21FC9" w:rsidRPr="003D4948">
        <w:rPr>
          <w:sz w:val="20"/>
        </w:rPr>
        <w:t xml:space="preserve"> to convert</w:t>
      </w:r>
      <w:r w:rsidR="009E7366" w:rsidRPr="003D4948">
        <w:rPr>
          <w:sz w:val="20"/>
        </w:rPr>
        <w:t xml:space="preserve"> Oracle to</w:t>
      </w:r>
      <w:r w:rsidR="00C21FC9" w:rsidRPr="003D4948">
        <w:rPr>
          <w:sz w:val="20"/>
        </w:rPr>
        <w:t xml:space="preserve"> SQL scripts.</w:t>
      </w:r>
    </w:p>
    <w:p w14:paraId="626CA30C" w14:textId="6C8DB870" w:rsidR="00123B20" w:rsidRPr="003D4948" w:rsidRDefault="005F1554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Arch\DBA\Reference</w:t>
      </w:r>
      <w:r w:rsidR="001E4D59" w:rsidRPr="003D4948">
        <w:rPr>
          <w:sz w:val="20"/>
        </w:rPr>
        <w:t>\Oracle to SQL DDL scripts coding guidance.docx</w:t>
      </w:r>
    </w:p>
    <w:p w14:paraId="095E128A" w14:textId="77777777" w:rsidR="005F1554" w:rsidRPr="003D4948" w:rsidRDefault="005F1554" w:rsidP="003D4948">
      <w:pPr>
        <w:pStyle w:val="ListParagraph"/>
        <w:ind w:left="1440"/>
        <w:rPr>
          <w:sz w:val="20"/>
        </w:rPr>
      </w:pPr>
    </w:p>
    <w:p w14:paraId="5AB25393" w14:textId="30BEBF3C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c)</w:t>
      </w:r>
      <w:r w:rsidR="005F1554" w:rsidRPr="003D4948">
        <w:rPr>
          <w:sz w:val="20"/>
        </w:rPr>
        <w:t xml:space="preserve"> Oracle to SQL Migration </w:t>
      </w:r>
      <w:proofErr w:type="spellStart"/>
      <w:r w:rsidR="005F1554" w:rsidRPr="003D4948">
        <w:rPr>
          <w:sz w:val="20"/>
        </w:rPr>
        <w:t>Checklists.xslx</w:t>
      </w:r>
      <w:proofErr w:type="spellEnd"/>
      <w:r w:rsidR="00C21FC9" w:rsidRPr="003D4948">
        <w:rPr>
          <w:sz w:val="20"/>
        </w:rPr>
        <w:t xml:space="preserve"> </w:t>
      </w:r>
      <w:r w:rsidR="00C21FC9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5F479F" w:rsidRPr="003D4948">
        <w:rPr>
          <w:sz w:val="20"/>
        </w:rPr>
        <w:t>Links to</w:t>
      </w:r>
      <w:r w:rsidR="008E50B5" w:rsidRPr="003D4948">
        <w:rPr>
          <w:sz w:val="20"/>
        </w:rPr>
        <w:t xml:space="preserve"> SQL Server </w:t>
      </w:r>
      <w:r w:rsidR="005F479F" w:rsidRPr="003D4948">
        <w:rPr>
          <w:sz w:val="20"/>
        </w:rPr>
        <w:t>documentation.</w:t>
      </w:r>
    </w:p>
    <w:p w14:paraId="00BD86F8" w14:textId="2160B4C4" w:rsidR="00962EDE" w:rsidRPr="003D4948" w:rsidRDefault="005F1554" w:rsidP="003077F1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Arch\DBA\Reference</w:t>
      </w:r>
      <w:r w:rsidR="001E4D59" w:rsidRPr="003D4948">
        <w:rPr>
          <w:sz w:val="20"/>
        </w:rPr>
        <w:t xml:space="preserve">\ Oracle to SQL Migration </w:t>
      </w:r>
      <w:proofErr w:type="spellStart"/>
      <w:r w:rsidR="001E4D59" w:rsidRPr="003D4948">
        <w:rPr>
          <w:sz w:val="20"/>
        </w:rPr>
        <w:t>Checklists.xslx</w:t>
      </w:r>
      <w:proofErr w:type="spellEnd"/>
    </w:p>
    <w:p w14:paraId="19FE5E95" w14:textId="77777777" w:rsidR="00707416" w:rsidRPr="003D4948" w:rsidRDefault="00707416" w:rsidP="003D4948">
      <w:pPr>
        <w:pStyle w:val="ListParagraph"/>
        <w:rPr>
          <w:sz w:val="20"/>
        </w:rPr>
      </w:pPr>
    </w:p>
    <w:p w14:paraId="63E9A3B9" w14:textId="593907C8" w:rsidR="001C76CB" w:rsidRPr="00314CED" w:rsidRDefault="001C76CB" w:rsidP="001C76CB">
      <w:pPr>
        <w:pStyle w:val="ListParagraph"/>
        <w:numPr>
          <w:ilvl w:val="0"/>
          <w:numId w:val="1"/>
        </w:numPr>
        <w:rPr>
          <w:b/>
          <w:sz w:val="20"/>
          <w:rPrChange w:id="33" w:author="Meeran Mohideen Abdulkayum" w:date="2019-07-02T21:53:00Z">
            <w:rPr>
              <w:sz w:val="20"/>
            </w:rPr>
          </w:rPrChange>
        </w:rPr>
      </w:pPr>
      <w:r w:rsidRPr="00314CED">
        <w:rPr>
          <w:b/>
          <w:sz w:val="20"/>
          <w:rPrChange w:id="34" w:author="Meeran Mohideen Abdulkayum" w:date="2019-07-02T21:53:00Z">
            <w:rPr>
              <w:sz w:val="20"/>
            </w:rPr>
          </w:rPrChange>
        </w:rPr>
        <w:t xml:space="preserve">The SQL Converter </w:t>
      </w:r>
      <w:del w:id="35" w:author="Meeran Mohideen Abdulkayum" w:date="2019-07-02T22:11:00Z">
        <w:r w:rsidR="00680E6A" w:rsidRPr="00314CED" w:rsidDel="007823A0">
          <w:rPr>
            <w:b/>
            <w:sz w:val="20"/>
            <w:rPrChange w:id="36" w:author="Meeran Mohideen Abdulkayum" w:date="2019-07-02T21:53:00Z">
              <w:rPr>
                <w:sz w:val="20"/>
              </w:rPr>
            </w:rPrChange>
          </w:rPr>
          <w:delText xml:space="preserve">follows the below </w:delText>
        </w:r>
      </w:del>
      <w:r w:rsidRPr="00314CED">
        <w:rPr>
          <w:b/>
          <w:sz w:val="20"/>
          <w:rPrChange w:id="37" w:author="Meeran Mohideen Abdulkayum" w:date="2019-07-02T21:53:00Z">
            <w:rPr>
              <w:sz w:val="20"/>
            </w:rPr>
          </w:rPrChange>
        </w:rPr>
        <w:t xml:space="preserve">Datatype </w:t>
      </w:r>
      <w:r w:rsidR="00C715C6" w:rsidRPr="00314CED">
        <w:rPr>
          <w:b/>
          <w:sz w:val="20"/>
          <w:rPrChange w:id="38" w:author="Meeran Mohideen Abdulkayum" w:date="2019-07-02T21:53:00Z">
            <w:rPr>
              <w:sz w:val="20"/>
            </w:rPr>
          </w:rPrChange>
        </w:rPr>
        <w:t>mapping</w:t>
      </w:r>
      <w:ins w:id="39" w:author="Meeran Mohideen Abdulkayum" w:date="2019-07-02T22:11:00Z">
        <w:r w:rsidR="007823A0">
          <w:rPr>
            <w:b/>
            <w:sz w:val="20"/>
          </w:rPr>
          <w:t xml:space="preserve"> guideline</w:t>
        </w:r>
      </w:ins>
      <w:del w:id="40" w:author="Meeran Mohideen Abdulkayum" w:date="2019-07-02T22:11:00Z">
        <w:r w:rsidR="00C715C6" w:rsidRPr="00314CED" w:rsidDel="007823A0">
          <w:rPr>
            <w:b/>
            <w:sz w:val="20"/>
            <w:rPrChange w:id="41" w:author="Meeran Mohideen Abdulkayum" w:date="2019-07-02T21:53:00Z">
              <w:rPr>
                <w:sz w:val="20"/>
              </w:rPr>
            </w:rPrChange>
          </w:rPr>
          <w:delText>s</w:delText>
        </w:r>
      </w:del>
      <w:r w:rsidRPr="00314CED">
        <w:rPr>
          <w:b/>
          <w:sz w:val="20"/>
          <w:rPrChange w:id="42" w:author="Meeran Mohideen Abdulkayum" w:date="2019-07-02T21:53:00Z">
            <w:rPr>
              <w:sz w:val="20"/>
            </w:rPr>
          </w:rPrChange>
        </w:rPr>
        <w:t>.</w:t>
      </w:r>
    </w:p>
    <w:p w14:paraId="095DA67D" w14:textId="1AB790BD" w:rsidR="00D85A09" w:rsidRPr="003D4948" w:rsidRDefault="00D85A09" w:rsidP="00285BA3">
      <w:pPr>
        <w:rPr>
          <w:sz w:val="20"/>
        </w:rPr>
      </w:pPr>
    </w:p>
    <w:tbl>
      <w:tblPr>
        <w:tblW w:w="20940" w:type="dxa"/>
        <w:tblInd w:w="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PrChange w:id="43" w:author="Meeran Mohideen Abdulkayum" w:date="2019-07-02T22:09:00Z">
          <w:tblPr>
            <w:tblW w:w="20940" w:type="dxa"/>
            <w:tblInd w:w="440" w:type="dxa"/>
            <w:tblCellMar>
              <w:left w:w="0" w:type="dxa"/>
              <w:right w:w="0" w:type="dxa"/>
            </w:tblCellMar>
            <w:tblLook w:val="0600" w:firstRow="0" w:lastRow="0" w:firstColumn="0" w:lastColumn="0" w:noHBand="1" w:noVBand="1"/>
          </w:tblPr>
        </w:tblPrChange>
      </w:tblPr>
      <w:tblGrid>
        <w:gridCol w:w="2513"/>
        <w:gridCol w:w="1637"/>
        <w:gridCol w:w="1263"/>
        <w:gridCol w:w="7507"/>
        <w:gridCol w:w="8020"/>
        <w:tblGridChange w:id="44">
          <w:tblGrid>
            <w:gridCol w:w="2520"/>
            <w:gridCol w:w="3360"/>
            <w:gridCol w:w="2040"/>
            <w:gridCol w:w="4940"/>
            <w:gridCol w:w="8080"/>
          </w:tblGrid>
        </w:tblGridChange>
      </w:tblGrid>
      <w:tr w:rsidR="00285BA3" w:rsidRPr="003D4948" w14:paraId="0F838359" w14:textId="77777777" w:rsidTr="007E4ABE">
        <w:trPr>
          <w:trHeight w:val="522"/>
          <w:trPrChange w:id="45" w:author="Meeran Mohideen Abdulkayum" w:date="2019-07-02T22:09:00Z">
            <w:trPr>
              <w:trHeight w:val="522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46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000000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B0003C4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b/>
                <w:bCs/>
                <w:sz w:val="20"/>
              </w:rPr>
              <w:t>.NET Type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47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000000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A9D6240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b/>
                <w:bCs/>
                <w:sz w:val="20"/>
              </w:rPr>
              <w:t>SQL Server Type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48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000000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2CF083D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b/>
                <w:bCs/>
                <w:sz w:val="20"/>
              </w:rPr>
              <w:t>Oracle Type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49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000000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B7C07F2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b/>
                <w:bCs/>
                <w:sz w:val="20"/>
              </w:rPr>
              <w:t>Min &amp; Max Value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0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000000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0498517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Recommended, based on Max Value</w:t>
            </w:r>
          </w:p>
        </w:tc>
      </w:tr>
      <w:tr w:rsidR="00285BA3" w:rsidRPr="003D4948" w14:paraId="436ECC95" w14:textId="77777777" w:rsidTr="007E4ABE">
        <w:trPr>
          <w:trHeight w:val="298"/>
          <w:trPrChange w:id="51" w:author="Meeran Mohideen Abdulkayum" w:date="2019-07-02T22:09:00Z">
            <w:trPr>
              <w:trHeight w:val="298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2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4352A574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Boolean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3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4A22EDA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BIT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4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CEC479F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Number (1,0)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5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F848437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False and True | 0 and 1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6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9D109B8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Oracle does not have a Boolean data type </w:t>
            </w: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 xml:space="preserve">1,0) is used.  Columns naming should clearly identify by using IS_ HAS_ </w:t>
            </w:r>
            <w:proofErr w:type="spellStart"/>
            <w:r w:rsidRPr="003D4948">
              <w:rPr>
                <w:sz w:val="20"/>
              </w:rPr>
              <w:t>prefixs</w:t>
            </w:r>
            <w:proofErr w:type="spellEnd"/>
            <w:r w:rsidRPr="003D4948">
              <w:rPr>
                <w:sz w:val="20"/>
              </w:rPr>
              <w:t xml:space="preserve"> or _IND or _FLAG suffix naming.</w:t>
            </w:r>
          </w:p>
        </w:tc>
      </w:tr>
      <w:tr w:rsidR="00285BA3" w:rsidRPr="003D4948" w14:paraId="100509DD" w14:textId="77777777" w:rsidTr="007E4ABE">
        <w:trPr>
          <w:trHeight w:val="550"/>
          <w:trPrChange w:id="57" w:author="Meeran Mohideen Abdulkayum" w:date="2019-07-02T22:09:00Z">
            <w:trPr>
              <w:trHeight w:val="550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8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CAB49D2" w14:textId="77777777" w:rsidR="00285BA3" w:rsidRPr="003D4948" w:rsidRDefault="00285BA3" w:rsidP="00285BA3">
            <w:pPr>
              <w:rPr>
                <w:sz w:val="20"/>
              </w:rPr>
            </w:pPr>
            <w:proofErr w:type="spellStart"/>
            <w:r w:rsidRPr="003D4948">
              <w:rPr>
                <w:sz w:val="20"/>
              </w:rPr>
              <w:t>System.Byte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59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23BC107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TINYINT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60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968E4CF" w14:textId="77777777" w:rsidR="00285BA3" w:rsidRPr="003D4948" w:rsidRDefault="00285BA3" w:rsidP="00285BA3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3,0)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61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AE3842A" w14:textId="77777777" w:rsidR="00285BA3" w:rsidRDefault="00285BA3" w:rsidP="00285BA3">
            <w:pPr>
              <w:rPr>
                <w:ins w:id="62" w:author="Meeran Mohideen Abdulkayum" w:date="2019-07-02T22:10:00Z"/>
                <w:sz w:val="20"/>
              </w:rPr>
            </w:pPr>
            <w:r w:rsidRPr="003D4948">
              <w:rPr>
                <w:sz w:val="20"/>
              </w:rPr>
              <w:t>0 to 255</w:t>
            </w:r>
          </w:p>
          <w:p w14:paraId="1F4C175B" w14:textId="77777777" w:rsidR="00581648" w:rsidRDefault="00581648" w:rsidP="00285BA3">
            <w:pPr>
              <w:rPr>
                <w:ins w:id="63" w:author="Meeran Mohideen Abdulkayum" w:date="2019-07-02T22:10:00Z"/>
                <w:sz w:val="20"/>
              </w:rPr>
            </w:pPr>
            <w:ins w:id="64" w:author="Meeran Mohideen Abdulkayum" w:date="2019-07-02T22:10:00Z">
              <w:r w:rsidRPr="00581648">
                <w:rPr>
                  <w:sz w:val="20"/>
                </w:rPr>
                <w:t>If you expect the data value to exceed 255 or storing values &lt;0,</w:t>
              </w:r>
            </w:ins>
          </w:p>
          <w:p w14:paraId="781ECD09" w14:textId="6E2512B8" w:rsidR="00581648" w:rsidRPr="003D4948" w:rsidRDefault="00581648" w:rsidP="00285BA3">
            <w:pPr>
              <w:rPr>
                <w:sz w:val="20"/>
              </w:rPr>
            </w:pPr>
            <w:ins w:id="65" w:author="Meeran Mohideen Abdulkayum" w:date="2019-07-02T22:10:00Z">
              <w:r w:rsidRPr="00581648">
                <w:rPr>
                  <w:sz w:val="20"/>
                </w:rPr>
                <w:t xml:space="preserve"> modify the mapping to a larger numeric data type such Int16.</w:t>
              </w:r>
            </w:ins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66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0ACCB6E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Oracle </w:t>
            </w: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 xml:space="preserve">3,0) has a default mapping to .NET Byte. Oracle </w:t>
            </w: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 xml:space="preserve">3,0) can store a value up to 999, while a .NET Byte can store up to the value of 255. If you expect the data value to exceed 255 or storing values &lt;0, modify the mapping to a larger numeric data type such Int16. </w:t>
            </w:r>
          </w:p>
        </w:tc>
      </w:tr>
      <w:tr w:rsidR="00285BA3" w:rsidRPr="003D4948" w14:paraId="55E6E996" w14:textId="77777777" w:rsidTr="007E4ABE">
        <w:trPr>
          <w:trHeight w:val="325"/>
          <w:trPrChange w:id="67" w:author="Meeran Mohideen Abdulkayum" w:date="2019-07-02T22:09:00Z">
            <w:trPr>
              <w:trHeight w:val="325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68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C582107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Short/System.Int16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69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4BF7D6CB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SMALLINT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0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DF80DFF" w14:textId="77777777" w:rsidR="00285BA3" w:rsidRPr="003D4948" w:rsidRDefault="00285BA3" w:rsidP="00285BA3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5,0)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1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03DF130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-32,768 to 32,767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2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35A9A86" w14:textId="77777777" w:rsidR="00285BA3" w:rsidRPr="003D4948" w:rsidRDefault="00285BA3" w:rsidP="00285BA3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5,0) can store a value up to 99,999, while a .NET Int16 can store up to the value of 32,767. If you expect the data value to exceed 32,767, modify the mapping to a larger numeric data type such Int32. ​</w:t>
            </w:r>
          </w:p>
        </w:tc>
      </w:tr>
      <w:tr w:rsidR="00285BA3" w:rsidRPr="003D4948" w14:paraId="61F941D0" w14:textId="77777777" w:rsidTr="007E4ABE">
        <w:trPr>
          <w:trHeight w:val="397"/>
          <w:trPrChange w:id="73" w:author="Meeran Mohideen Abdulkayum" w:date="2019-07-02T22:09:00Z">
            <w:trPr>
              <w:trHeight w:val="397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4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69BF058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Int/System.Int32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5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7601311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6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BC86EBC" w14:textId="77777777" w:rsidR="00285BA3" w:rsidRPr="003D4948" w:rsidRDefault="00285BA3" w:rsidP="00285BA3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10,0)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7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34CEA02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-2,147,483,648 to -2,147,483,647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78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8B9FBB0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Oracle </w:t>
            </w: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 xml:space="preserve">8,0) can store a value up to 9,999,999,999, while a .NET Int32 can store up to the value of 255. If you expect the data value to exceed 2,147,483,647, modify the mapping to a larger numeric data type such Int64. </w:t>
            </w:r>
          </w:p>
        </w:tc>
      </w:tr>
      <w:tr w:rsidR="00285BA3" w:rsidRPr="003D4948" w14:paraId="638CA35C" w14:textId="77777777" w:rsidTr="007E4ABE">
        <w:trPr>
          <w:trHeight w:val="649"/>
          <w:trPrChange w:id="79" w:author="Meeran Mohideen Abdulkayum" w:date="2019-07-02T22:09:00Z">
            <w:trPr>
              <w:trHeight w:val="649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0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25EAF37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Long/System.Int64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1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574A4F9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BIGINT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2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6E9D60D" w14:textId="77777777" w:rsidR="00285BA3" w:rsidRPr="003D4948" w:rsidRDefault="00285BA3" w:rsidP="00285BA3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19,0)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3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3C57249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-9,223,372,036,854,775,808 to 9,223,372,036,854,770,000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4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8BE31E2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Oracle </w:t>
            </w:r>
            <w:proofErr w:type="gramStart"/>
            <w:r w:rsidRPr="003D4948">
              <w:rPr>
                <w:sz w:val="20"/>
              </w:rPr>
              <w:t>NUMBER(</w:t>
            </w:r>
            <w:proofErr w:type="gramEnd"/>
            <w:r w:rsidRPr="003D4948">
              <w:rPr>
                <w:sz w:val="20"/>
              </w:rPr>
              <w:t>19,0) can store a value up to 9,999,999,999,999,999,999, while a .NET Int64 can store up to the value of 9,223,372,036,854,775,807. If you expect the Oracle data to exceed 9,223,372,036,854,775,807, modify the mapping to a larger numeric data type Decimal.</w:t>
            </w:r>
          </w:p>
        </w:tc>
      </w:tr>
      <w:tr w:rsidR="00285BA3" w:rsidRPr="003D4948" w14:paraId="60AD927D" w14:textId="77777777" w:rsidTr="007E4ABE">
        <w:trPr>
          <w:trHeight w:val="181"/>
          <w:trPrChange w:id="85" w:author="Meeran Mohideen Abdulkayum" w:date="2019-07-02T22:09:00Z">
            <w:trPr>
              <w:trHeight w:val="181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6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563EEB8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Float/Double/Decimal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7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5C9CAB6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Numeric(</w:t>
            </w:r>
            <w:proofErr w:type="spellStart"/>
            <w:proofErr w:type="gramStart"/>
            <w:r w:rsidRPr="003D4948">
              <w:rPr>
                <w:sz w:val="20"/>
              </w:rPr>
              <w:t>p,q</w:t>
            </w:r>
            <w:proofErr w:type="spellEnd"/>
            <w:proofErr w:type="gramEnd"/>
            <w:r w:rsidRPr="003D4948">
              <w:rPr>
                <w:sz w:val="20"/>
              </w:rPr>
              <w:t>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8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9724EA2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Number(</w:t>
            </w:r>
            <w:proofErr w:type="spellStart"/>
            <w:proofErr w:type="gramStart"/>
            <w:r w:rsidRPr="003D4948">
              <w:rPr>
                <w:sz w:val="20"/>
              </w:rPr>
              <w:t>p,q</w:t>
            </w:r>
            <w:proofErr w:type="spellEnd"/>
            <w:proofErr w:type="gramEnd"/>
            <w:r w:rsidRPr="003D4948">
              <w:rPr>
                <w:sz w:val="20"/>
              </w:rPr>
              <w:t>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89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13F5E44" w14:textId="77777777" w:rsidR="00285BA3" w:rsidRPr="003D4948" w:rsidRDefault="00285BA3" w:rsidP="00285BA3">
            <w:pPr>
              <w:rPr>
                <w:sz w:val="20"/>
              </w:rPr>
            </w:pP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0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7102023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NUMBER(</w:t>
            </w:r>
            <w:proofErr w:type="spellStart"/>
            <w:proofErr w:type="gramStart"/>
            <w:r w:rsidRPr="003D4948">
              <w:rPr>
                <w:sz w:val="20"/>
              </w:rPr>
              <w:t>p,q</w:t>
            </w:r>
            <w:proofErr w:type="spellEnd"/>
            <w:proofErr w:type="gramEnd"/>
            <w:r w:rsidRPr="003D4948">
              <w:rPr>
                <w:sz w:val="20"/>
              </w:rPr>
              <w:t>), where q &gt; 0.</w:t>
            </w:r>
          </w:p>
        </w:tc>
      </w:tr>
      <w:tr w:rsidR="00285BA3" w:rsidRPr="003D4948" w14:paraId="12A26FEE" w14:textId="77777777" w:rsidTr="007E4ABE">
        <w:trPr>
          <w:trHeight w:val="542"/>
          <w:trPrChange w:id="91" w:author="Meeran Mohideen Abdulkayum" w:date="2019-07-02T22:09:00Z">
            <w:trPr>
              <w:trHeight w:val="542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2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DD9B2F4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GUID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3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3B329E9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UNIQUEIDENTIFIER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4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B5B9F72" w14:textId="77777777" w:rsidR="00285BA3" w:rsidRPr="003D4948" w:rsidRDefault="00285BA3" w:rsidP="00285BA3">
            <w:pPr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5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5009D0C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GUID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6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395BDE3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Use </w:t>
            </w:r>
            <w:proofErr w:type="spellStart"/>
            <w:r w:rsidRPr="003D4948">
              <w:rPr>
                <w:sz w:val="20"/>
              </w:rPr>
              <w:t>rawToGuid</w:t>
            </w:r>
            <w:proofErr w:type="spellEnd"/>
            <w:r w:rsidRPr="003D4948">
              <w:rPr>
                <w:sz w:val="20"/>
              </w:rPr>
              <w:t xml:space="preserve"> transform in Oracle</w:t>
            </w:r>
          </w:p>
        </w:tc>
      </w:tr>
      <w:tr w:rsidR="00285BA3" w:rsidRPr="003D4948" w14:paraId="0129BEE1" w14:textId="77777777" w:rsidTr="007E4ABE">
        <w:trPr>
          <w:trHeight w:val="217"/>
          <w:trPrChange w:id="97" w:author="Meeran Mohideen Abdulkayum" w:date="2019-07-02T22:09:00Z">
            <w:trPr>
              <w:trHeight w:val="217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8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7CACB55B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String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99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8B6513C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Varchar/Char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0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55710EF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Varchar2/Char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1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08318C20" w14:textId="227E46BE" w:rsidR="00285BA3" w:rsidRPr="003D4948" w:rsidRDefault="00287EE8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>S</w:t>
            </w:r>
            <w:r w:rsidR="00285BA3" w:rsidRPr="003D4948">
              <w:rPr>
                <w:sz w:val="20"/>
              </w:rPr>
              <w:t>tring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2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FD95F4B" w14:textId="77777777" w:rsidR="00285BA3" w:rsidRPr="003D4948" w:rsidRDefault="00285BA3" w:rsidP="00285BA3">
            <w:pPr>
              <w:rPr>
                <w:sz w:val="20"/>
              </w:rPr>
            </w:pPr>
            <w:r w:rsidRPr="003D4948">
              <w:rPr>
                <w:sz w:val="20"/>
              </w:rPr>
              <w:t xml:space="preserve">When sizing </w:t>
            </w:r>
            <w:proofErr w:type="gramStart"/>
            <w:r w:rsidRPr="003D4948">
              <w:rPr>
                <w:sz w:val="20"/>
              </w:rPr>
              <w:t>do</w:t>
            </w:r>
            <w:proofErr w:type="gramEnd"/>
            <w:r w:rsidRPr="003D4948">
              <w:rPr>
                <w:sz w:val="20"/>
              </w:rPr>
              <w:t xml:space="preserve"> not assume byte and character are the same. Consider </w:t>
            </w:r>
            <w:proofErr w:type="spellStart"/>
            <w:r w:rsidRPr="003D4948">
              <w:rPr>
                <w:sz w:val="20"/>
              </w:rPr>
              <w:t>mutli</w:t>
            </w:r>
            <w:proofErr w:type="spellEnd"/>
            <w:r w:rsidRPr="003D4948">
              <w:rPr>
                <w:sz w:val="20"/>
              </w:rPr>
              <w:t xml:space="preserve"> byte Unicode character encoding. 40 bytes may only store 10 characters in some cases. </w:t>
            </w:r>
          </w:p>
        </w:tc>
      </w:tr>
      <w:tr w:rsidR="001C76CB" w:rsidRPr="003D4948" w14:paraId="45B7F512" w14:textId="77777777" w:rsidTr="007E4ABE">
        <w:trPr>
          <w:trHeight w:val="427"/>
          <w:trPrChange w:id="103" w:author="Meeran Mohideen Abdulkayum" w:date="2019-07-02T22:09:00Z">
            <w:trPr>
              <w:trHeight w:val="427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4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98C7051" w14:textId="407AA12E" w:rsidR="001C76CB" w:rsidRPr="003D4948" w:rsidRDefault="001C76CB" w:rsidP="001C76CB">
            <w:pPr>
              <w:rPr>
                <w:sz w:val="20"/>
              </w:rPr>
            </w:pPr>
            <w:r w:rsidRPr="003D4948">
              <w:rPr>
                <w:sz w:val="20"/>
              </w:rPr>
              <w:t>Datetime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5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5BBD9E34" w14:textId="4865AAC0" w:rsidR="001C76CB" w:rsidRPr="003D4948" w:rsidRDefault="001C76CB" w:rsidP="001C76CB">
            <w:pPr>
              <w:rPr>
                <w:sz w:val="20"/>
              </w:rPr>
            </w:pPr>
            <w:r w:rsidRPr="003D4948">
              <w:rPr>
                <w:sz w:val="20"/>
              </w:rPr>
              <w:t>Datetime2(0)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6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46B20D6" w14:textId="77EDE48C" w:rsidR="001C76CB" w:rsidRPr="003D4948" w:rsidRDefault="003478C2" w:rsidP="001C76CB">
            <w:pPr>
              <w:rPr>
                <w:sz w:val="20"/>
              </w:rPr>
            </w:pPr>
            <w:r w:rsidRPr="003D4948">
              <w:rPr>
                <w:sz w:val="20"/>
              </w:rPr>
              <w:t>D</w:t>
            </w:r>
            <w:r w:rsidR="001C76CB" w:rsidRPr="003D4948">
              <w:rPr>
                <w:sz w:val="20"/>
              </w:rPr>
              <w:t>ate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7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CD77374" w14:textId="28E5DCB9" w:rsidR="001C76CB" w:rsidRPr="003D4948" w:rsidRDefault="00A06BDB" w:rsidP="001C76CB">
            <w:pPr>
              <w:rPr>
                <w:sz w:val="20"/>
              </w:rPr>
            </w:pPr>
            <w:r w:rsidRPr="003D4948">
              <w:rPr>
                <w:sz w:val="20"/>
              </w:rPr>
              <w:t>D</w:t>
            </w:r>
            <w:r w:rsidR="001C76CB" w:rsidRPr="003D4948">
              <w:rPr>
                <w:sz w:val="20"/>
              </w:rPr>
              <w:t>ate</w:t>
            </w:r>
          </w:p>
        </w:tc>
        <w:tc>
          <w:tcPr>
            <w:tcW w:w="8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08" w:author="Meeran Mohideen Abdulkayum" w:date="2019-07-02T22:09:00Z">
              <w:tcPr>
                <w:tcW w:w="808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20750E72" w14:textId="77777777" w:rsidR="001C76CB" w:rsidRPr="003D4948" w:rsidRDefault="001C76CB" w:rsidP="001C76CB">
            <w:pPr>
              <w:rPr>
                <w:sz w:val="20"/>
              </w:rPr>
            </w:pPr>
            <w:r w:rsidRPr="003D4948">
              <w:rPr>
                <w:sz w:val="20"/>
              </w:rPr>
              <w:t> </w:t>
            </w:r>
          </w:p>
        </w:tc>
      </w:tr>
      <w:tr w:rsidR="001C76CB" w:rsidRPr="003D4948" w14:paraId="3D5A5735" w14:textId="77777777" w:rsidTr="007E4ABE">
        <w:trPr>
          <w:gridAfter w:val="1"/>
          <w:wAfter w:w="8027" w:type="dxa"/>
          <w:trHeight w:val="427"/>
          <w:trPrChange w:id="109" w:author="Meeran Mohideen Abdulkayum" w:date="2019-07-02T22:09:00Z">
            <w:trPr>
              <w:gridAfter w:val="1"/>
              <w:wAfter w:w="8080" w:type="dxa"/>
              <w:trHeight w:val="427"/>
            </w:trPr>
          </w:trPrChange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10" w:author="Meeran Mohideen Abdulkayum" w:date="2019-07-02T22:09:00Z">
              <w:tcPr>
                <w:tcW w:w="25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6F843D9D" w14:textId="28035DC2" w:rsidR="001C76CB" w:rsidRPr="003D4948" w:rsidRDefault="001C76CB" w:rsidP="001B1FD1">
            <w:pPr>
              <w:rPr>
                <w:sz w:val="20"/>
              </w:rPr>
            </w:pPr>
            <w:r w:rsidRPr="003D4948">
              <w:rPr>
                <w:sz w:val="20"/>
              </w:rPr>
              <w:t>Datetime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11" w:author="Meeran Mohideen Abdulkayum" w:date="2019-07-02T22:09:00Z">
              <w:tcPr>
                <w:tcW w:w="33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3F3CAB38" w14:textId="301FCD35" w:rsidR="001C76CB" w:rsidRPr="003D4948" w:rsidRDefault="001C76CB" w:rsidP="001B1FD1">
            <w:pPr>
              <w:rPr>
                <w:sz w:val="20"/>
              </w:rPr>
            </w:pPr>
            <w:r w:rsidRPr="003D4948">
              <w:rPr>
                <w:sz w:val="20"/>
              </w:rPr>
              <w:t>Datetime2(6)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12" w:author="Meeran Mohideen Abdulkayum" w:date="2019-07-02T22:09:00Z">
              <w:tcPr>
                <w:tcW w:w="20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5814E80" w14:textId="74113CBE" w:rsidR="001C76CB" w:rsidRPr="003D4948" w:rsidRDefault="001C76CB" w:rsidP="001B1FD1">
            <w:pPr>
              <w:rPr>
                <w:sz w:val="20"/>
              </w:rPr>
            </w:pPr>
            <w:proofErr w:type="gramStart"/>
            <w:r w:rsidRPr="003D4948">
              <w:rPr>
                <w:sz w:val="20"/>
              </w:rPr>
              <w:t>Timestamp(</w:t>
            </w:r>
            <w:proofErr w:type="gramEnd"/>
            <w:r w:rsidRPr="003D4948">
              <w:rPr>
                <w:sz w:val="20"/>
              </w:rPr>
              <w:t>6)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1" w:type="dxa"/>
              <w:left w:w="36" w:type="dxa"/>
              <w:bottom w:w="44" w:type="dxa"/>
              <w:right w:w="36" w:type="dxa"/>
            </w:tcMar>
            <w:hideMark/>
            <w:tcPrChange w:id="113" w:author="Meeran Mohideen Abdulkayum" w:date="2019-07-02T22:09:00Z">
              <w:tcPr>
                <w:tcW w:w="49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51" w:type="dxa"/>
                  <w:left w:w="36" w:type="dxa"/>
                  <w:bottom w:w="44" w:type="dxa"/>
                  <w:right w:w="36" w:type="dxa"/>
                </w:tcMar>
                <w:hideMark/>
              </w:tcPr>
            </w:tcPrChange>
          </w:tcPr>
          <w:p w14:paraId="1CAD3F19" w14:textId="6D6D9B9D" w:rsidR="001C76CB" w:rsidRPr="003D4948" w:rsidRDefault="00A06BDB" w:rsidP="001B1FD1">
            <w:pPr>
              <w:rPr>
                <w:sz w:val="20"/>
              </w:rPr>
            </w:pPr>
            <w:r w:rsidRPr="003D4948">
              <w:rPr>
                <w:sz w:val="20"/>
              </w:rPr>
              <w:t>D</w:t>
            </w:r>
            <w:r w:rsidR="001C76CB" w:rsidRPr="003D4948">
              <w:rPr>
                <w:sz w:val="20"/>
              </w:rPr>
              <w:t>ate</w:t>
            </w:r>
          </w:p>
        </w:tc>
      </w:tr>
    </w:tbl>
    <w:p w14:paraId="0F385DDB" w14:textId="3B73B4CB" w:rsidR="00285BA3" w:rsidRDefault="00285BA3" w:rsidP="00285BA3">
      <w:pPr>
        <w:rPr>
          <w:ins w:id="114" w:author="Meeran Mohideen Abdulkayum" w:date="2019-07-02T22:49:00Z"/>
          <w:sz w:val="20"/>
        </w:rPr>
      </w:pPr>
    </w:p>
    <w:p w14:paraId="60EBB606" w14:textId="4DB2DBB2" w:rsidR="0004035D" w:rsidRDefault="0004035D" w:rsidP="00285BA3">
      <w:pPr>
        <w:rPr>
          <w:ins w:id="115" w:author="Meeran Mohideen Abdulkayum" w:date="2019-07-02T22:49:00Z"/>
          <w:sz w:val="20"/>
        </w:rPr>
      </w:pPr>
    </w:p>
    <w:p w14:paraId="61A31B7F" w14:textId="4962BD30" w:rsidR="0004035D" w:rsidRDefault="0004035D" w:rsidP="00285BA3">
      <w:pPr>
        <w:rPr>
          <w:ins w:id="116" w:author="Meeran Mohideen Abdulkayum" w:date="2019-07-02T22:49:00Z"/>
          <w:sz w:val="20"/>
        </w:rPr>
      </w:pPr>
    </w:p>
    <w:p w14:paraId="6C00C369" w14:textId="74557F57" w:rsidR="0004035D" w:rsidRDefault="0004035D" w:rsidP="00285BA3">
      <w:pPr>
        <w:rPr>
          <w:ins w:id="117" w:author="Meeran Mohideen Abdulkayum" w:date="2019-07-02T22:49:00Z"/>
          <w:sz w:val="20"/>
        </w:rPr>
      </w:pPr>
    </w:p>
    <w:p w14:paraId="0F03118A" w14:textId="77777777" w:rsidR="0004035D" w:rsidRPr="003D4948" w:rsidRDefault="0004035D" w:rsidP="00285BA3">
      <w:pPr>
        <w:rPr>
          <w:sz w:val="20"/>
        </w:rPr>
      </w:pPr>
    </w:p>
    <w:p w14:paraId="51FB8225" w14:textId="77777777" w:rsidR="001C76CB" w:rsidRPr="003D4948" w:rsidRDefault="001C76CB" w:rsidP="00285BA3">
      <w:pPr>
        <w:rPr>
          <w:sz w:val="20"/>
        </w:rPr>
      </w:pPr>
    </w:p>
    <w:p w14:paraId="1C433584" w14:textId="3BC72909" w:rsidR="00C715C6" w:rsidRDefault="00C715C6" w:rsidP="00C715C6">
      <w:pPr>
        <w:pStyle w:val="ListParagraph"/>
        <w:numPr>
          <w:ilvl w:val="0"/>
          <w:numId w:val="1"/>
        </w:numPr>
        <w:rPr>
          <w:ins w:id="118" w:author="Meeran Mohideen Abdulkayum" w:date="2019-07-02T22:32:00Z"/>
          <w:b/>
          <w:sz w:val="20"/>
        </w:rPr>
      </w:pPr>
      <w:r w:rsidRPr="00314CED">
        <w:rPr>
          <w:b/>
          <w:sz w:val="20"/>
          <w:rPrChange w:id="119" w:author="Meeran Mohideen Abdulkayum" w:date="2019-07-02T21:53:00Z">
            <w:rPr>
              <w:sz w:val="20"/>
            </w:rPr>
          </w:rPrChange>
        </w:rPr>
        <w:t xml:space="preserve">SQL Convertor </w:t>
      </w:r>
      <w:r w:rsidR="00680E6A" w:rsidRPr="00314CED">
        <w:rPr>
          <w:b/>
          <w:sz w:val="20"/>
          <w:rPrChange w:id="120" w:author="Meeran Mohideen Abdulkayum" w:date="2019-07-02T21:53:00Z">
            <w:rPr>
              <w:sz w:val="20"/>
            </w:rPr>
          </w:rPrChange>
        </w:rPr>
        <w:t>tool</w:t>
      </w:r>
      <w:ins w:id="121" w:author="Meeran Mohideen Abdulkayum" w:date="2019-07-02T21:54:00Z">
        <w:r w:rsidR="00314CED">
          <w:rPr>
            <w:b/>
            <w:sz w:val="20"/>
          </w:rPr>
          <w:t>.</w:t>
        </w:r>
      </w:ins>
      <w:r w:rsidR="00680E6A" w:rsidRPr="00314CED">
        <w:rPr>
          <w:b/>
          <w:sz w:val="20"/>
          <w:rPrChange w:id="122" w:author="Meeran Mohideen Abdulkayum" w:date="2019-07-02T21:53:00Z">
            <w:rPr>
              <w:sz w:val="20"/>
            </w:rPr>
          </w:rPrChange>
        </w:rPr>
        <w:t xml:space="preserve"> </w:t>
      </w:r>
      <w:del w:id="123" w:author="Meeran Mohideen Abdulkayum" w:date="2019-07-02T21:54:00Z">
        <w:r w:rsidRPr="00314CED" w:rsidDel="00314CED">
          <w:rPr>
            <w:b/>
            <w:sz w:val="20"/>
            <w:rPrChange w:id="124" w:author="Meeran Mohideen Abdulkayum" w:date="2019-07-02T21:53:00Z">
              <w:rPr>
                <w:sz w:val="20"/>
              </w:rPr>
            </w:rPrChange>
          </w:rPr>
          <w:delText>working.</w:delText>
        </w:r>
      </w:del>
    </w:p>
    <w:p w14:paraId="627E164F" w14:textId="40C99357" w:rsidR="00F557D6" w:rsidRDefault="00F557D6" w:rsidP="00F557D6">
      <w:pPr>
        <w:pStyle w:val="ListParagraph"/>
        <w:rPr>
          <w:ins w:id="125" w:author="Meeran Mohideen Abdulkayum" w:date="2019-07-02T22:41:00Z"/>
          <w:b/>
          <w:sz w:val="20"/>
        </w:rPr>
      </w:pPr>
    </w:p>
    <w:p w14:paraId="102659BC" w14:textId="03C48206" w:rsidR="00715EC3" w:rsidRDefault="00715EC3" w:rsidP="00F557D6">
      <w:pPr>
        <w:pStyle w:val="ListParagraph"/>
        <w:rPr>
          <w:ins w:id="126" w:author="Meeran Mohideen Abdulkayum" w:date="2019-07-02T22:50:00Z"/>
          <w:b/>
          <w:sz w:val="20"/>
        </w:rPr>
      </w:pPr>
    </w:p>
    <w:p w14:paraId="24BCDE13" w14:textId="77777777" w:rsidR="0004035D" w:rsidRDefault="0004035D" w:rsidP="00F557D6">
      <w:pPr>
        <w:pStyle w:val="ListParagraph"/>
        <w:rPr>
          <w:ins w:id="127" w:author="Meeran Mohideen Abdulkayum" w:date="2019-07-02T22:41:00Z"/>
          <w:b/>
          <w:sz w:val="20"/>
        </w:rPr>
      </w:pPr>
    </w:p>
    <w:p w14:paraId="6E058C13" w14:textId="65DBA930" w:rsidR="00715EC3" w:rsidRDefault="00715EC3" w:rsidP="00F557D6">
      <w:pPr>
        <w:pStyle w:val="ListParagraph"/>
        <w:rPr>
          <w:ins w:id="128" w:author="Meeran Mohideen Abdulkayum" w:date="2019-07-02T22:41:00Z"/>
          <w:b/>
          <w:sz w:val="20"/>
        </w:rPr>
      </w:pPr>
    </w:p>
    <w:p w14:paraId="36F6930B" w14:textId="2C73E976" w:rsidR="00715EC3" w:rsidRDefault="00715EC3" w:rsidP="00F557D6">
      <w:pPr>
        <w:pStyle w:val="ListParagraph"/>
        <w:rPr>
          <w:ins w:id="129" w:author="Meeran Mohideen Abdulkayum" w:date="2019-07-02T22:41:00Z"/>
          <w:b/>
          <w:sz w:val="20"/>
        </w:rPr>
      </w:pPr>
    </w:p>
    <w:p w14:paraId="7E98E4E0" w14:textId="41ECC7E9" w:rsidR="00715EC3" w:rsidRDefault="00715EC3">
      <w:pPr>
        <w:pStyle w:val="ListParagraph"/>
        <w:numPr>
          <w:ilvl w:val="0"/>
          <w:numId w:val="14"/>
        </w:numPr>
        <w:rPr>
          <w:ins w:id="130" w:author="Meeran Mohideen Abdulkayum" w:date="2019-07-02T22:41:00Z"/>
          <w:b/>
          <w:sz w:val="20"/>
        </w:rPr>
        <w:pPrChange w:id="131" w:author="Meeran Mohideen Abdulkayum" w:date="2019-07-02T22:51:00Z">
          <w:pPr>
            <w:pStyle w:val="ListParagraph"/>
          </w:pPr>
        </w:pPrChange>
      </w:pPr>
    </w:p>
    <w:p w14:paraId="3370F18F" w14:textId="1A2ABEF3" w:rsidR="00F557D6" w:rsidRDefault="00F557D6" w:rsidP="00F557D6">
      <w:pPr>
        <w:pStyle w:val="ListParagraph"/>
        <w:rPr>
          <w:ins w:id="132" w:author="Meeran Mohideen Abdulkayum" w:date="2019-07-02T22:32:00Z"/>
          <w:b/>
          <w:sz w:val="20"/>
        </w:rPr>
      </w:pPr>
      <w:ins w:id="133" w:author="Meeran Mohideen Abdulkayum" w:date="2019-07-02T22:32:00Z">
        <w:r>
          <w:rPr>
            <w:noProof/>
            <w:sz w:val="20"/>
          </w:rPr>
          <w:drawing>
            <wp:inline distT="0" distB="0" distL="0" distR="0" wp14:anchorId="0DBCFEE3" wp14:editId="268AF434">
              <wp:extent cx="6277429" cy="3207385"/>
              <wp:effectExtent l="0" t="0" r="9525" b="0"/>
              <wp:docPr id="41" name="Picture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8867" cy="32132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EC397B" w14:textId="42197B38" w:rsidR="00F557D6" w:rsidRDefault="00F557D6" w:rsidP="00F557D6">
      <w:pPr>
        <w:pStyle w:val="ListParagraph"/>
        <w:rPr>
          <w:ins w:id="134" w:author="Meeran Mohideen Abdulkayum" w:date="2019-07-02T22:49:00Z"/>
          <w:b/>
          <w:sz w:val="20"/>
        </w:rPr>
      </w:pPr>
    </w:p>
    <w:p w14:paraId="6698ED55" w14:textId="13D5B57E" w:rsidR="0004035D" w:rsidRDefault="0004035D" w:rsidP="00F557D6">
      <w:pPr>
        <w:pStyle w:val="ListParagraph"/>
        <w:rPr>
          <w:ins w:id="135" w:author="Meeran Mohideen Abdulkayum" w:date="2019-07-02T22:49:00Z"/>
          <w:b/>
          <w:sz w:val="20"/>
        </w:rPr>
      </w:pPr>
    </w:p>
    <w:p w14:paraId="669AA593" w14:textId="77777777" w:rsidR="0004035D" w:rsidRDefault="0004035D" w:rsidP="0004035D">
      <w:pPr>
        <w:pStyle w:val="ListParagraph"/>
        <w:rPr>
          <w:ins w:id="136" w:author="Meeran Mohideen Abdulkayum" w:date="2019-07-02T22:49:00Z"/>
          <w:b/>
          <w:sz w:val="20"/>
        </w:rPr>
      </w:pPr>
    </w:p>
    <w:p w14:paraId="7CC5CAC6" w14:textId="77777777" w:rsidR="0004035D" w:rsidRDefault="0004035D" w:rsidP="0004035D">
      <w:pPr>
        <w:pStyle w:val="ListParagraph"/>
        <w:rPr>
          <w:ins w:id="137" w:author="Meeran Mohideen Abdulkayum" w:date="2019-07-02T22:49:00Z"/>
          <w:b/>
          <w:sz w:val="20"/>
        </w:rPr>
      </w:pPr>
    </w:p>
    <w:p w14:paraId="03C431E0" w14:textId="77777777" w:rsidR="0004035D" w:rsidRDefault="0004035D" w:rsidP="0004035D">
      <w:pPr>
        <w:pStyle w:val="ListParagraph"/>
        <w:rPr>
          <w:ins w:id="138" w:author="Meeran Mohideen Abdulkayum" w:date="2019-07-02T22:49:00Z"/>
          <w:b/>
          <w:sz w:val="20"/>
        </w:rPr>
      </w:pPr>
    </w:p>
    <w:p w14:paraId="3753F276" w14:textId="77777777" w:rsidR="0004035D" w:rsidRDefault="0004035D" w:rsidP="0004035D">
      <w:pPr>
        <w:pStyle w:val="ListParagraph"/>
        <w:rPr>
          <w:ins w:id="139" w:author="Meeran Mohideen Abdulkayum" w:date="2019-07-02T22:49:00Z"/>
          <w:b/>
          <w:sz w:val="20"/>
        </w:rPr>
      </w:pPr>
    </w:p>
    <w:p w14:paraId="7364998E" w14:textId="77777777" w:rsidR="0004035D" w:rsidRDefault="0004035D" w:rsidP="0004035D">
      <w:pPr>
        <w:pStyle w:val="ListParagraph"/>
        <w:rPr>
          <w:ins w:id="140" w:author="Meeran Mohideen Abdulkayum" w:date="2019-07-02T22:49:00Z"/>
          <w:b/>
          <w:sz w:val="20"/>
        </w:rPr>
      </w:pPr>
    </w:p>
    <w:p w14:paraId="1333E1E5" w14:textId="77777777" w:rsidR="0004035D" w:rsidRDefault="0004035D" w:rsidP="0004035D">
      <w:pPr>
        <w:pStyle w:val="ListParagraph"/>
        <w:rPr>
          <w:ins w:id="141" w:author="Meeran Mohideen Abdulkayum" w:date="2019-07-02T22:49:00Z"/>
          <w:b/>
          <w:sz w:val="20"/>
        </w:rPr>
      </w:pPr>
    </w:p>
    <w:p w14:paraId="35CE0D3E" w14:textId="77777777" w:rsidR="0004035D" w:rsidRDefault="0004035D" w:rsidP="0004035D">
      <w:pPr>
        <w:pStyle w:val="ListParagraph"/>
        <w:rPr>
          <w:ins w:id="142" w:author="Meeran Mohideen Abdulkayum" w:date="2019-07-02T22:49:00Z"/>
          <w:b/>
          <w:sz w:val="20"/>
        </w:rPr>
      </w:pPr>
    </w:p>
    <w:p w14:paraId="4B245E5F" w14:textId="77777777" w:rsidR="0004035D" w:rsidRDefault="0004035D" w:rsidP="0004035D">
      <w:pPr>
        <w:pStyle w:val="ListParagraph"/>
        <w:rPr>
          <w:ins w:id="143" w:author="Meeran Mohideen Abdulkayum" w:date="2019-07-02T22:49:00Z"/>
          <w:b/>
          <w:sz w:val="20"/>
        </w:rPr>
      </w:pPr>
    </w:p>
    <w:p w14:paraId="7736F730" w14:textId="77777777" w:rsidR="0004035D" w:rsidRDefault="0004035D" w:rsidP="0004035D">
      <w:pPr>
        <w:pStyle w:val="ListParagraph"/>
        <w:rPr>
          <w:ins w:id="144" w:author="Meeran Mohideen Abdulkayum" w:date="2019-07-02T22:49:00Z"/>
          <w:b/>
          <w:sz w:val="20"/>
        </w:rPr>
      </w:pPr>
    </w:p>
    <w:p w14:paraId="66F0F095" w14:textId="77777777" w:rsidR="0004035D" w:rsidRDefault="0004035D" w:rsidP="0004035D">
      <w:pPr>
        <w:pStyle w:val="ListParagraph"/>
        <w:rPr>
          <w:ins w:id="145" w:author="Meeran Mohideen Abdulkayum" w:date="2019-07-02T22:49:00Z"/>
          <w:b/>
          <w:sz w:val="20"/>
        </w:rPr>
      </w:pPr>
    </w:p>
    <w:p w14:paraId="78E06CC4" w14:textId="77777777" w:rsidR="0004035D" w:rsidRDefault="0004035D" w:rsidP="0004035D">
      <w:pPr>
        <w:pStyle w:val="ListParagraph"/>
        <w:rPr>
          <w:ins w:id="146" w:author="Meeran Mohideen Abdulkayum" w:date="2019-07-02T22:49:00Z"/>
          <w:b/>
          <w:sz w:val="20"/>
        </w:rPr>
      </w:pPr>
    </w:p>
    <w:p w14:paraId="6C867964" w14:textId="77777777" w:rsidR="0004035D" w:rsidRDefault="0004035D" w:rsidP="0004035D">
      <w:pPr>
        <w:pStyle w:val="ListParagraph"/>
        <w:rPr>
          <w:ins w:id="147" w:author="Meeran Mohideen Abdulkayum" w:date="2019-07-02T22:49:00Z"/>
          <w:b/>
          <w:sz w:val="20"/>
        </w:rPr>
      </w:pPr>
    </w:p>
    <w:p w14:paraId="5B4B1204" w14:textId="77777777" w:rsidR="0004035D" w:rsidRDefault="0004035D" w:rsidP="0004035D">
      <w:pPr>
        <w:pStyle w:val="ListParagraph"/>
        <w:rPr>
          <w:ins w:id="148" w:author="Meeran Mohideen Abdulkayum" w:date="2019-07-02T22:49:00Z"/>
          <w:b/>
          <w:sz w:val="20"/>
        </w:rPr>
      </w:pPr>
    </w:p>
    <w:p w14:paraId="7A5E48D7" w14:textId="77777777" w:rsidR="0004035D" w:rsidRDefault="0004035D" w:rsidP="0004035D">
      <w:pPr>
        <w:pStyle w:val="ListParagraph"/>
        <w:rPr>
          <w:ins w:id="149" w:author="Meeran Mohideen Abdulkayum" w:date="2019-07-02T22:49:00Z"/>
          <w:b/>
          <w:sz w:val="20"/>
        </w:rPr>
      </w:pPr>
    </w:p>
    <w:p w14:paraId="175DCFF3" w14:textId="77777777" w:rsidR="0004035D" w:rsidRDefault="0004035D" w:rsidP="0004035D">
      <w:pPr>
        <w:pStyle w:val="ListParagraph"/>
        <w:rPr>
          <w:ins w:id="150" w:author="Meeran Mohideen Abdulkayum" w:date="2019-07-02T22:49:00Z"/>
          <w:b/>
          <w:sz w:val="20"/>
        </w:rPr>
      </w:pPr>
    </w:p>
    <w:p w14:paraId="54171346" w14:textId="77777777" w:rsidR="0004035D" w:rsidRDefault="0004035D" w:rsidP="0004035D">
      <w:pPr>
        <w:pStyle w:val="ListParagraph"/>
        <w:rPr>
          <w:ins w:id="151" w:author="Meeran Mohideen Abdulkayum" w:date="2019-07-02T22:49:00Z"/>
          <w:b/>
          <w:sz w:val="20"/>
        </w:rPr>
      </w:pPr>
    </w:p>
    <w:p w14:paraId="1FF6003C" w14:textId="77777777" w:rsidR="0004035D" w:rsidRDefault="0004035D" w:rsidP="0004035D">
      <w:pPr>
        <w:pStyle w:val="ListParagraph"/>
        <w:rPr>
          <w:ins w:id="152" w:author="Meeran Mohideen Abdulkayum" w:date="2019-07-02T22:49:00Z"/>
          <w:b/>
          <w:sz w:val="20"/>
        </w:rPr>
      </w:pPr>
    </w:p>
    <w:p w14:paraId="08CC35ED" w14:textId="10B8E355" w:rsidR="0004035D" w:rsidRPr="008D2A8F" w:rsidRDefault="0004035D">
      <w:pPr>
        <w:pStyle w:val="ListParagraph"/>
        <w:numPr>
          <w:ilvl w:val="0"/>
          <w:numId w:val="14"/>
        </w:numPr>
        <w:rPr>
          <w:ins w:id="153" w:author="Meeran Mohideen Abdulkayum" w:date="2019-07-02T22:49:00Z"/>
          <w:b/>
          <w:sz w:val="20"/>
        </w:rPr>
        <w:pPrChange w:id="154" w:author="Meeran Mohideen Abdulkayum" w:date="2019-07-02T22:51:00Z">
          <w:pPr>
            <w:pStyle w:val="ListParagraph"/>
            <w:numPr>
              <w:numId w:val="1"/>
            </w:numPr>
            <w:ind w:hanging="360"/>
          </w:pPr>
        </w:pPrChange>
      </w:pPr>
      <w:ins w:id="155" w:author="Meeran Mohideen Abdulkayum" w:date="2019-07-02T22:49:00Z">
        <w:r w:rsidRPr="008D2A8F">
          <w:rPr>
            <w:b/>
            <w:sz w:val="20"/>
          </w:rPr>
          <w:t>Local</w:t>
        </w:r>
        <w:r>
          <w:rPr>
            <w:b/>
            <w:sz w:val="20"/>
          </w:rPr>
          <w:t>ized features available in tool.</w:t>
        </w:r>
      </w:ins>
    </w:p>
    <w:p w14:paraId="1D3D89CF" w14:textId="2928095D" w:rsidR="0004035D" w:rsidRDefault="0004035D" w:rsidP="0004035D">
      <w:pPr>
        <w:pStyle w:val="ListParagraph"/>
        <w:ind w:left="1080"/>
        <w:rPr>
          <w:ins w:id="156" w:author="Meeran Mohideen Abdulkayum" w:date="2019-07-02T23:25:00Z"/>
          <w:sz w:val="20"/>
        </w:rPr>
      </w:pPr>
    </w:p>
    <w:p w14:paraId="7FFBF991" w14:textId="1F31E13E" w:rsidR="00E376D7" w:rsidRDefault="00E376D7" w:rsidP="0004035D">
      <w:pPr>
        <w:pStyle w:val="ListParagraph"/>
        <w:ind w:left="1080"/>
        <w:rPr>
          <w:ins w:id="157" w:author="Meeran Mohideen Abdulkayum" w:date="2019-07-02T23:25:00Z"/>
          <w:sz w:val="20"/>
        </w:rPr>
      </w:pPr>
      <w:ins w:id="158" w:author="Meeran Mohideen Abdulkayum" w:date="2019-07-02T23:25:00Z">
        <w:r>
          <w:rPr>
            <w:sz w:val="20"/>
          </w:rPr>
          <w:t>The tool will suppress commit in SQL statement and support</w:t>
        </w:r>
        <w:bookmarkStart w:id="159" w:name="_GoBack"/>
        <w:bookmarkEnd w:id="159"/>
        <w:r>
          <w:rPr>
            <w:sz w:val="20"/>
          </w:rPr>
          <w:t xml:space="preserve"> va</w:t>
        </w:r>
      </w:ins>
      <w:ins w:id="160" w:author="Meeran Mohideen Abdulkayum" w:date="2019-07-02T23:26:00Z">
        <w:r>
          <w:rPr>
            <w:sz w:val="20"/>
          </w:rPr>
          <w:t>riables.</w:t>
        </w:r>
      </w:ins>
    </w:p>
    <w:p w14:paraId="5CDC9354" w14:textId="77777777" w:rsidR="0004035D" w:rsidRDefault="0004035D" w:rsidP="0004035D">
      <w:pPr>
        <w:pStyle w:val="ListParagraph"/>
        <w:ind w:left="1080"/>
        <w:rPr>
          <w:ins w:id="161" w:author="Meeran Mohideen Abdulkayum" w:date="2019-07-02T22:49:00Z"/>
          <w:sz w:val="20"/>
        </w:rPr>
      </w:pPr>
      <w:ins w:id="162" w:author="Meeran Mohideen Abdulkayum" w:date="2019-07-02T22:49:00Z">
        <w:r>
          <w:rPr>
            <w:noProof/>
            <w:sz w:val="20"/>
          </w:rPr>
          <w:drawing>
            <wp:inline distT="0" distB="0" distL="0" distR="0" wp14:anchorId="150CE226" wp14:editId="2A4C7D1C">
              <wp:extent cx="6610985" cy="3091815"/>
              <wp:effectExtent l="0" t="0" r="0" b="0"/>
              <wp:docPr id="43" name="Picture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10985" cy="309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12E1D5" w14:textId="25D0F07B" w:rsidR="00E376D7" w:rsidRPr="00E376D7" w:rsidRDefault="00E376D7" w:rsidP="00E376D7">
      <w:pPr>
        <w:pStyle w:val="ListParagraph"/>
        <w:ind w:left="1800"/>
        <w:rPr>
          <w:ins w:id="163" w:author="Meeran Mohideen Abdulkayum" w:date="2019-07-02T23:24:00Z"/>
          <w:b/>
          <w:sz w:val="20"/>
          <w:rPrChange w:id="164" w:author="Meeran Mohideen Abdulkayum" w:date="2019-07-02T23:24:00Z">
            <w:rPr>
              <w:ins w:id="165" w:author="Meeran Mohideen Abdulkayum" w:date="2019-07-02T23:24:00Z"/>
            </w:rPr>
          </w:rPrChange>
        </w:rPr>
        <w:pPrChange w:id="166" w:author="Meeran Mohideen Abdulkayum" w:date="2019-07-02T23:25:00Z">
          <w:pPr>
            <w:pStyle w:val="ListParagraph"/>
            <w:numPr>
              <w:numId w:val="14"/>
            </w:numPr>
            <w:ind w:left="1440" w:hanging="360"/>
          </w:pPr>
        </w:pPrChange>
      </w:pPr>
    </w:p>
    <w:p w14:paraId="08A04D90" w14:textId="39274871" w:rsidR="0004035D" w:rsidRDefault="0004035D">
      <w:pPr>
        <w:pStyle w:val="ListParagraph"/>
        <w:numPr>
          <w:ilvl w:val="0"/>
          <w:numId w:val="14"/>
        </w:numPr>
        <w:rPr>
          <w:ins w:id="167" w:author="Meeran Mohideen Abdulkayum" w:date="2019-07-02T22:50:00Z"/>
          <w:b/>
          <w:sz w:val="20"/>
        </w:rPr>
        <w:pPrChange w:id="168" w:author="Meeran Mohideen Abdulkayum" w:date="2019-07-02T22:51:00Z">
          <w:pPr>
            <w:pStyle w:val="ListParagraph"/>
          </w:pPr>
        </w:pPrChange>
      </w:pPr>
      <w:ins w:id="169" w:author="Meeran Mohideen Abdulkayum" w:date="2019-07-02T22:50:00Z">
        <w:r>
          <w:rPr>
            <w:b/>
            <w:sz w:val="20"/>
          </w:rPr>
          <w:t>Tool Input</w:t>
        </w:r>
      </w:ins>
    </w:p>
    <w:p w14:paraId="28ED4296" w14:textId="77777777" w:rsidR="0004035D" w:rsidRPr="00314CED" w:rsidRDefault="0004035D">
      <w:pPr>
        <w:pStyle w:val="ListParagraph"/>
        <w:rPr>
          <w:b/>
          <w:sz w:val="20"/>
          <w:rPrChange w:id="170" w:author="Meeran Mohideen Abdulkayum" w:date="2019-07-02T21:53:00Z">
            <w:rPr>
              <w:sz w:val="20"/>
            </w:rPr>
          </w:rPrChange>
        </w:rPr>
        <w:pPrChange w:id="171" w:author="Meeran Mohideen Abdulkayum" w:date="2019-07-02T22:32:00Z">
          <w:pPr>
            <w:pStyle w:val="ListParagraph"/>
            <w:numPr>
              <w:numId w:val="1"/>
            </w:numPr>
            <w:ind w:hanging="360"/>
          </w:pPr>
        </w:pPrChange>
      </w:pPr>
    </w:p>
    <w:p w14:paraId="2FA6ED96" w14:textId="089AD599" w:rsidR="001C76CB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In the left tab, paste the Oracle DML or DDL </w:t>
      </w:r>
      <w:r w:rsidR="00287EE8" w:rsidRPr="003D4948">
        <w:rPr>
          <w:sz w:val="20"/>
          <w:highlight w:val="yellow"/>
        </w:rPr>
        <w:t>statements</w:t>
      </w:r>
      <w:r w:rsidRPr="003D4948">
        <w:rPr>
          <w:sz w:val="20"/>
          <w:highlight w:val="yellow"/>
        </w:rPr>
        <w:t>.</w:t>
      </w:r>
    </w:p>
    <w:p w14:paraId="57A2C657" w14:textId="77777777" w:rsidR="00C715C6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>Click the &lt;Convert&gt; button.</w:t>
      </w:r>
    </w:p>
    <w:p w14:paraId="0B3609CD" w14:textId="0E9F36C7" w:rsidR="00C715C6" w:rsidRPr="003D4948" w:rsidRDefault="00C715C6" w:rsidP="003D4948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585FDA1C" wp14:editId="2E18F5EC">
            <wp:extent cx="6851650" cy="2705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7A7" w14:textId="77777777" w:rsidR="00C715C6" w:rsidRPr="003D4948" w:rsidRDefault="00C715C6" w:rsidP="00285BA3">
      <w:pPr>
        <w:rPr>
          <w:sz w:val="20"/>
        </w:rPr>
      </w:pPr>
    </w:p>
    <w:p w14:paraId="6637A884" w14:textId="0E7CD754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The Oracle equivalent SQL script is </w:t>
      </w:r>
      <w:del w:id="172" w:author="Meeran Mohideen Abdulkayum" w:date="2019-07-02T22:22:00Z">
        <w:r w:rsidRPr="003D4948" w:rsidDel="003C3D46">
          <w:rPr>
            <w:sz w:val="20"/>
            <w:highlight w:val="yellow"/>
          </w:rPr>
          <w:delText xml:space="preserve">processed </w:delText>
        </w:r>
      </w:del>
      <w:ins w:id="173" w:author="Meeran Mohideen Abdulkayum" w:date="2019-07-02T22:22:00Z">
        <w:r w:rsidR="003C3D46">
          <w:rPr>
            <w:sz w:val="20"/>
            <w:highlight w:val="yellow"/>
          </w:rPr>
          <w:t>generated</w:t>
        </w:r>
        <w:r w:rsidR="003C3D46" w:rsidRPr="003D4948">
          <w:rPr>
            <w:sz w:val="20"/>
            <w:highlight w:val="yellow"/>
          </w:rPr>
          <w:t xml:space="preserve"> </w:t>
        </w:r>
      </w:ins>
      <w:r w:rsidRPr="003D4948">
        <w:rPr>
          <w:sz w:val="20"/>
          <w:highlight w:val="yellow"/>
        </w:rPr>
        <w:t xml:space="preserve">and </w:t>
      </w:r>
      <w:r w:rsidR="00287EE8" w:rsidRPr="003D4948">
        <w:rPr>
          <w:sz w:val="20"/>
          <w:highlight w:val="yellow"/>
        </w:rPr>
        <w:t>copied</w:t>
      </w:r>
      <w:r w:rsidRPr="003D4948">
        <w:rPr>
          <w:sz w:val="20"/>
          <w:highlight w:val="yellow"/>
        </w:rPr>
        <w:t xml:space="preserve"> in the right tab. </w:t>
      </w:r>
    </w:p>
    <w:p w14:paraId="0048CB97" w14:textId="3CBA8FA5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del w:id="174" w:author="Meeran Mohideen Abdulkayum" w:date="2019-07-02T22:20:00Z">
        <w:r w:rsidRPr="003D4948" w:rsidDel="003478C2">
          <w:rPr>
            <w:sz w:val="20"/>
            <w:highlight w:val="yellow"/>
          </w:rPr>
          <w:delText xml:space="preserve">Look </w:delText>
        </w:r>
      </w:del>
      <w:ins w:id="175" w:author="Meeran Mohideen Abdulkayum" w:date="2019-07-02T22:20:00Z">
        <w:r w:rsidR="003478C2">
          <w:rPr>
            <w:sz w:val="20"/>
            <w:highlight w:val="yellow"/>
          </w:rPr>
          <w:t>Refer</w:t>
        </w:r>
        <w:r w:rsidR="003478C2" w:rsidRPr="003D4948">
          <w:rPr>
            <w:sz w:val="20"/>
            <w:highlight w:val="yellow"/>
          </w:rPr>
          <w:t xml:space="preserve"> </w:t>
        </w:r>
      </w:ins>
      <w:r w:rsidRPr="003D4948">
        <w:rPr>
          <w:sz w:val="20"/>
          <w:highlight w:val="yellow"/>
        </w:rPr>
        <w:t>for Error and Warnings tab</w:t>
      </w:r>
      <w:ins w:id="176" w:author="Meeran Mohideen Abdulkayum" w:date="2019-07-02T22:20:00Z">
        <w:r w:rsidR="003478C2">
          <w:rPr>
            <w:sz w:val="20"/>
            <w:highlight w:val="yellow"/>
          </w:rPr>
          <w:t xml:space="preserve">, </w:t>
        </w:r>
      </w:ins>
      <w:ins w:id="177" w:author="Meeran Mohideen Abdulkayum" w:date="2019-07-02T22:21:00Z">
        <w:r w:rsidR="003C3D46">
          <w:rPr>
            <w:sz w:val="20"/>
            <w:highlight w:val="yellow"/>
          </w:rPr>
          <w:t>in</w:t>
        </w:r>
      </w:ins>
      <w:ins w:id="178" w:author="Meeran Mohideen Abdulkayum" w:date="2019-07-02T22:20:00Z">
        <w:r w:rsidR="003478C2">
          <w:rPr>
            <w:sz w:val="20"/>
            <w:highlight w:val="yellow"/>
          </w:rPr>
          <w:t xml:space="preserve"> case if any errors or warnings is found</w:t>
        </w:r>
      </w:ins>
      <w:r w:rsidRPr="003D4948">
        <w:rPr>
          <w:sz w:val="20"/>
          <w:highlight w:val="yellow"/>
        </w:rPr>
        <w:t>.</w:t>
      </w:r>
    </w:p>
    <w:p w14:paraId="5026E709" w14:textId="77777777" w:rsidR="00C715C6" w:rsidRPr="003D4948" w:rsidRDefault="00C715C6" w:rsidP="00285BA3">
      <w:pPr>
        <w:rPr>
          <w:sz w:val="20"/>
        </w:rPr>
      </w:pPr>
    </w:p>
    <w:p w14:paraId="0D2F2F56" w14:textId="77777777" w:rsidR="00C715C6" w:rsidRPr="003D4948" w:rsidRDefault="00C715C6" w:rsidP="00285BA3">
      <w:pPr>
        <w:rPr>
          <w:sz w:val="20"/>
        </w:rPr>
      </w:pPr>
    </w:p>
    <w:p w14:paraId="255C8F1C" w14:textId="7F7A2D77" w:rsidR="001C76CB" w:rsidRPr="003D4948" w:rsidRDefault="00C715C6" w:rsidP="00285BA3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3C2C128E" wp14:editId="5C7AA268">
            <wp:extent cx="68580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C4F" w14:textId="5F40E98A" w:rsidR="00C715C6" w:rsidRPr="003D4948" w:rsidRDefault="00C715C6" w:rsidP="00285BA3">
      <w:pPr>
        <w:rPr>
          <w:sz w:val="20"/>
        </w:rPr>
      </w:pPr>
    </w:p>
    <w:p w14:paraId="2BB4D971" w14:textId="0C9225B3" w:rsidR="00314CED" w:rsidRDefault="00314CED" w:rsidP="00314CED">
      <w:pPr>
        <w:pStyle w:val="ListParagraph"/>
        <w:rPr>
          <w:ins w:id="179" w:author="Meeran Mohideen Abdulkayum" w:date="2019-07-02T21:51:00Z"/>
          <w:sz w:val="20"/>
        </w:rPr>
      </w:pPr>
    </w:p>
    <w:p w14:paraId="5DBD0331" w14:textId="37304D5C" w:rsidR="00314CED" w:rsidRDefault="00314CED" w:rsidP="00314CED">
      <w:pPr>
        <w:pStyle w:val="ListParagraph"/>
        <w:rPr>
          <w:ins w:id="180" w:author="Meeran Mohideen Abdulkayum" w:date="2019-07-02T21:51:00Z"/>
          <w:sz w:val="20"/>
        </w:rPr>
      </w:pPr>
    </w:p>
    <w:p w14:paraId="01D28395" w14:textId="040E98D7" w:rsidR="00314CED" w:rsidRDefault="00314CED" w:rsidP="00314CED">
      <w:pPr>
        <w:pStyle w:val="ListParagraph"/>
        <w:rPr>
          <w:ins w:id="181" w:author="Meeran Mohideen Abdulkayum" w:date="2019-07-02T21:51:00Z"/>
          <w:sz w:val="20"/>
        </w:rPr>
      </w:pPr>
    </w:p>
    <w:p w14:paraId="3F0A1BF1" w14:textId="4912C2FE" w:rsidR="00314CED" w:rsidRDefault="00314CED" w:rsidP="00314CED">
      <w:pPr>
        <w:pStyle w:val="ListParagraph"/>
        <w:rPr>
          <w:ins w:id="182" w:author="Meeran Mohideen Abdulkayum" w:date="2019-07-02T22:33:00Z"/>
          <w:sz w:val="20"/>
        </w:rPr>
      </w:pPr>
    </w:p>
    <w:p w14:paraId="6FCF6A67" w14:textId="0331F359" w:rsidR="000410A5" w:rsidRDefault="000410A5" w:rsidP="00314CED">
      <w:pPr>
        <w:pStyle w:val="ListParagraph"/>
        <w:rPr>
          <w:ins w:id="183" w:author="Meeran Mohideen Abdulkayum" w:date="2019-07-02T22:33:00Z"/>
          <w:sz w:val="20"/>
        </w:rPr>
      </w:pPr>
    </w:p>
    <w:p w14:paraId="2E514F9C" w14:textId="0067E8F2" w:rsidR="000410A5" w:rsidRDefault="000410A5" w:rsidP="00314CED">
      <w:pPr>
        <w:pStyle w:val="ListParagraph"/>
        <w:rPr>
          <w:ins w:id="184" w:author="Meeran Mohideen Abdulkayum" w:date="2019-07-02T22:33:00Z"/>
          <w:sz w:val="20"/>
        </w:rPr>
      </w:pPr>
    </w:p>
    <w:p w14:paraId="2D604B28" w14:textId="39DEF67D" w:rsidR="000410A5" w:rsidRDefault="000410A5" w:rsidP="00314CED">
      <w:pPr>
        <w:pStyle w:val="ListParagraph"/>
        <w:rPr>
          <w:ins w:id="185" w:author="Meeran Mohideen Abdulkayum" w:date="2019-07-02T22:41:00Z"/>
          <w:sz w:val="20"/>
        </w:rPr>
      </w:pPr>
    </w:p>
    <w:p w14:paraId="39A2EFE1" w14:textId="3AD955BE" w:rsidR="00715EC3" w:rsidRDefault="00715EC3" w:rsidP="00314CED">
      <w:pPr>
        <w:pStyle w:val="ListParagraph"/>
        <w:rPr>
          <w:ins w:id="186" w:author="Meeran Mohideen Abdulkayum" w:date="2019-07-02T22:41:00Z"/>
          <w:sz w:val="20"/>
        </w:rPr>
      </w:pPr>
    </w:p>
    <w:p w14:paraId="3EBB2D0B" w14:textId="2DBBE2BA" w:rsidR="00715EC3" w:rsidRDefault="00715EC3" w:rsidP="00314CED">
      <w:pPr>
        <w:pStyle w:val="ListParagraph"/>
        <w:rPr>
          <w:ins w:id="187" w:author="Meeran Mohideen Abdulkayum" w:date="2019-07-02T22:41:00Z"/>
          <w:sz w:val="20"/>
        </w:rPr>
      </w:pPr>
    </w:p>
    <w:p w14:paraId="1BF5CA58" w14:textId="3F606477" w:rsidR="00715EC3" w:rsidRDefault="00715EC3" w:rsidP="00314CED">
      <w:pPr>
        <w:pStyle w:val="ListParagraph"/>
        <w:rPr>
          <w:ins w:id="188" w:author="Meeran Mohideen Abdulkayum" w:date="2019-07-02T22:41:00Z"/>
          <w:sz w:val="20"/>
        </w:rPr>
      </w:pPr>
    </w:p>
    <w:p w14:paraId="6FFB028B" w14:textId="0B9D7C1F" w:rsidR="00715EC3" w:rsidRDefault="00715EC3" w:rsidP="00314CED">
      <w:pPr>
        <w:pStyle w:val="ListParagraph"/>
        <w:rPr>
          <w:ins w:id="189" w:author="Meeran Mohideen Abdulkayum" w:date="2019-07-02T22:41:00Z"/>
          <w:sz w:val="20"/>
        </w:rPr>
      </w:pPr>
    </w:p>
    <w:p w14:paraId="33AF5AD9" w14:textId="693D0967" w:rsidR="00715EC3" w:rsidRDefault="00715EC3" w:rsidP="00314CED">
      <w:pPr>
        <w:pStyle w:val="ListParagraph"/>
        <w:rPr>
          <w:ins w:id="190" w:author="Meeran Mohideen Abdulkayum" w:date="2019-07-02T22:41:00Z"/>
          <w:sz w:val="20"/>
        </w:rPr>
      </w:pPr>
    </w:p>
    <w:p w14:paraId="659E94B3" w14:textId="0FBB8088" w:rsidR="00715EC3" w:rsidRDefault="00715EC3" w:rsidP="00314CED">
      <w:pPr>
        <w:pStyle w:val="ListParagraph"/>
        <w:rPr>
          <w:ins w:id="191" w:author="Meeran Mohideen Abdulkayum" w:date="2019-07-02T22:41:00Z"/>
          <w:sz w:val="20"/>
        </w:rPr>
      </w:pPr>
    </w:p>
    <w:p w14:paraId="273E8B4B" w14:textId="25728454" w:rsidR="00715EC3" w:rsidRDefault="00715EC3" w:rsidP="00314CED">
      <w:pPr>
        <w:pStyle w:val="ListParagraph"/>
        <w:rPr>
          <w:ins w:id="192" w:author="Meeran Mohideen Abdulkayum" w:date="2019-07-02T22:41:00Z"/>
          <w:sz w:val="20"/>
        </w:rPr>
      </w:pPr>
    </w:p>
    <w:p w14:paraId="354B5A51" w14:textId="26D49A10" w:rsidR="00715EC3" w:rsidRDefault="00715EC3" w:rsidP="00314CED">
      <w:pPr>
        <w:pStyle w:val="ListParagraph"/>
        <w:rPr>
          <w:ins w:id="193" w:author="Meeran Mohideen Abdulkayum" w:date="2019-07-02T22:41:00Z"/>
          <w:sz w:val="20"/>
        </w:rPr>
      </w:pPr>
    </w:p>
    <w:p w14:paraId="452719F9" w14:textId="081C4E36" w:rsidR="00715EC3" w:rsidRDefault="00715EC3" w:rsidP="00314CED">
      <w:pPr>
        <w:pStyle w:val="ListParagraph"/>
        <w:rPr>
          <w:ins w:id="194" w:author="Meeran Mohideen Abdulkayum" w:date="2019-07-02T22:41:00Z"/>
          <w:sz w:val="20"/>
        </w:rPr>
      </w:pPr>
    </w:p>
    <w:p w14:paraId="40F11E8C" w14:textId="7D2DABC9" w:rsidR="00715EC3" w:rsidRDefault="00715EC3" w:rsidP="00314CED">
      <w:pPr>
        <w:pStyle w:val="ListParagraph"/>
        <w:rPr>
          <w:ins w:id="195" w:author="Meeran Mohideen Abdulkayum" w:date="2019-07-02T22:41:00Z"/>
          <w:sz w:val="20"/>
        </w:rPr>
      </w:pPr>
    </w:p>
    <w:p w14:paraId="5C24306F" w14:textId="7362FA3F" w:rsidR="00715EC3" w:rsidRDefault="00715EC3" w:rsidP="00314CED">
      <w:pPr>
        <w:pStyle w:val="ListParagraph"/>
        <w:rPr>
          <w:ins w:id="196" w:author="Meeran Mohideen Abdulkayum" w:date="2019-07-02T22:41:00Z"/>
          <w:sz w:val="20"/>
        </w:rPr>
      </w:pPr>
    </w:p>
    <w:p w14:paraId="3727409E" w14:textId="77E6BF71" w:rsidR="00715EC3" w:rsidRDefault="00715EC3" w:rsidP="00314CED">
      <w:pPr>
        <w:pStyle w:val="ListParagraph"/>
        <w:rPr>
          <w:ins w:id="197" w:author="Meeran Mohideen Abdulkayum" w:date="2019-07-02T22:41:00Z"/>
          <w:sz w:val="20"/>
        </w:rPr>
      </w:pPr>
    </w:p>
    <w:p w14:paraId="6A4B4E48" w14:textId="6607004A" w:rsidR="00715EC3" w:rsidRDefault="00715EC3" w:rsidP="00314CED">
      <w:pPr>
        <w:pStyle w:val="ListParagraph"/>
        <w:rPr>
          <w:ins w:id="198" w:author="Meeran Mohideen Abdulkayum" w:date="2019-07-02T22:41:00Z"/>
          <w:sz w:val="20"/>
        </w:rPr>
      </w:pPr>
    </w:p>
    <w:p w14:paraId="35A2F272" w14:textId="473BD7E7" w:rsidR="00715EC3" w:rsidRDefault="00715EC3" w:rsidP="00314CED">
      <w:pPr>
        <w:pStyle w:val="ListParagraph"/>
        <w:rPr>
          <w:ins w:id="199" w:author="Meeran Mohideen Abdulkayum" w:date="2019-07-02T22:41:00Z"/>
          <w:sz w:val="20"/>
        </w:rPr>
      </w:pPr>
    </w:p>
    <w:p w14:paraId="5DD6A69D" w14:textId="0EC2ABE1" w:rsidR="00715EC3" w:rsidRDefault="00715EC3" w:rsidP="00314CED">
      <w:pPr>
        <w:pStyle w:val="ListParagraph"/>
        <w:rPr>
          <w:ins w:id="200" w:author="Meeran Mohideen Abdulkayum" w:date="2019-07-02T22:41:00Z"/>
          <w:sz w:val="20"/>
        </w:rPr>
      </w:pPr>
    </w:p>
    <w:p w14:paraId="5D489E38" w14:textId="45EAAF1F" w:rsidR="00715EC3" w:rsidRDefault="00715EC3" w:rsidP="00314CED">
      <w:pPr>
        <w:pStyle w:val="ListParagraph"/>
        <w:rPr>
          <w:ins w:id="201" w:author="Meeran Mohideen Abdulkayum" w:date="2019-07-02T22:41:00Z"/>
          <w:sz w:val="20"/>
        </w:rPr>
      </w:pPr>
    </w:p>
    <w:p w14:paraId="574D1DDD" w14:textId="447F8CD0" w:rsidR="00715EC3" w:rsidRDefault="00715EC3" w:rsidP="00314CED">
      <w:pPr>
        <w:pStyle w:val="ListParagraph"/>
        <w:rPr>
          <w:ins w:id="202" w:author="Meeran Mohideen Abdulkayum" w:date="2019-07-02T22:41:00Z"/>
          <w:sz w:val="20"/>
        </w:rPr>
      </w:pPr>
    </w:p>
    <w:p w14:paraId="6C49E61F" w14:textId="6A0E15F1" w:rsidR="00715EC3" w:rsidRDefault="00715EC3" w:rsidP="00314CED">
      <w:pPr>
        <w:pStyle w:val="ListParagraph"/>
        <w:rPr>
          <w:ins w:id="203" w:author="Meeran Mohideen Abdulkayum" w:date="2019-07-02T22:41:00Z"/>
          <w:sz w:val="20"/>
        </w:rPr>
      </w:pPr>
    </w:p>
    <w:p w14:paraId="396CA0EF" w14:textId="1766B742" w:rsidR="00715EC3" w:rsidRDefault="00715EC3" w:rsidP="00314CED">
      <w:pPr>
        <w:pStyle w:val="ListParagraph"/>
        <w:rPr>
          <w:ins w:id="204" w:author="Meeran Mohideen Abdulkayum" w:date="2019-07-02T22:41:00Z"/>
          <w:sz w:val="20"/>
        </w:rPr>
      </w:pPr>
    </w:p>
    <w:p w14:paraId="5A912EEC" w14:textId="0EC20CAC" w:rsidR="00715EC3" w:rsidRDefault="00715EC3" w:rsidP="00314CED">
      <w:pPr>
        <w:pStyle w:val="ListParagraph"/>
        <w:rPr>
          <w:ins w:id="205" w:author="Meeran Mohideen Abdulkayum" w:date="2019-07-02T22:41:00Z"/>
          <w:sz w:val="20"/>
        </w:rPr>
      </w:pPr>
    </w:p>
    <w:p w14:paraId="456CDC67" w14:textId="7C5044EA" w:rsidR="00715EC3" w:rsidRDefault="00715EC3" w:rsidP="00314CED">
      <w:pPr>
        <w:pStyle w:val="ListParagraph"/>
        <w:rPr>
          <w:ins w:id="206" w:author="Meeran Mohideen Abdulkayum" w:date="2019-07-02T22:41:00Z"/>
          <w:sz w:val="20"/>
        </w:rPr>
      </w:pPr>
    </w:p>
    <w:p w14:paraId="2E70BB9F" w14:textId="35DA8AEB" w:rsidR="00715EC3" w:rsidRDefault="00715EC3" w:rsidP="00314CED">
      <w:pPr>
        <w:pStyle w:val="ListParagraph"/>
        <w:rPr>
          <w:ins w:id="207" w:author="Meeran Mohideen Abdulkayum" w:date="2019-07-02T22:41:00Z"/>
          <w:sz w:val="20"/>
        </w:rPr>
      </w:pPr>
    </w:p>
    <w:p w14:paraId="1C103024" w14:textId="34139598" w:rsidR="00715EC3" w:rsidRDefault="00715EC3" w:rsidP="00314CED">
      <w:pPr>
        <w:pStyle w:val="ListParagraph"/>
        <w:rPr>
          <w:ins w:id="208" w:author="Meeran Mohideen Abdulkayum" w:date="2019-07-02T22:41:00Z"/>
          <w:sz w:val="20"/>
        </w:rPr>
      </w:pPr>
    </w:p>
    <w:p w14:paraId="6E5EAAC1" w14:textId="77777777" w:rsidR="00715EC3" w:rsidRDefault="00715EC3">
      <w:pPr>
        <w:pStyle w:val="ListParagraph"/>
        <w:rPr>
          <w:ins w:id="209" w:author="Meeran Mohideen Abdulkayum" w:date="2019-07-02T21:51:00Z"/>
          <w:sz w:val="20"/>
        </w:rPr>
        <w:pPrChange w:id="210" w:author="Meeran Mohideen Abdulkayum" w:date="2019-07-02T21:51:00Z">
          <w:pPr>
            <w:pStyle w:val="ListParagraph"/>
            <w:numPr>
              <w:numId w:val="1"/>
            </w:numPr>
            <w:ind w:hanging="360"/>
          </w:pPr>
        </w:pPrChange>
      </w:pPr>
    </w:p>
    <w:p w14:paraId="1A1E0572" w14:textId="49F30EF8" w:rsidR="00314CED" w:rsidRDefault="00314CED">
      <w:pPr>
        <w:pStyle w:val="ListParagraph"/>
        <w:rPr>
          <w:ins w:id="211" w:author="Meeran Mohideen Abdulkayum" w:date="2019-07-02T21:51:00Z"/>
          <w:sz w:val="20"/>
        </w:rPr>
        <w:pPrChange w:id="212" w:author="Meeran Mohideen Abdulkayum" w:date="2019-07-02T21:51:00Z">
          <w:pPr>
            <w:pStyle w:val="ListParagraph"/>
            <w:numPr>
              <w:numId w:val="1"/>
            </w:numPr>
            <w:ind w:hanging="360"/>
          </w:pPr>
        </w:pPrChange>
      </w:pPr>
    </w:p>
    <w:p w14:paraId="584C40FA" w14:textId="54068B62" w:rsidR="00C715C6" w:rsidRPr="00314CED" w:rsidRDefault="00C715C6" w:rsidP="00C715C6">
      <w:pPr>
        <w:pStyle w:val="ListParagraph"/>
        <w:numPr>
          <w:ilvl w:val="0"/>
          <w:numId w:val="1"/>
        </w:numPr>
        <w:rPr>
          <w:b/>
          <w:sz w:val="20"/>
          <w:rPrChange w:id="213" w:author="Meeran Mohideen Abdulkayum" w:date="2019-07-02T21:52:00Z">
            <w:rPr>
              <w:sz w:val="20"/>
            </w:rPr>
          </w:rPrChange>
        </w:rPr>
      </w:pPr>
      <w:r w:rsidRPr="00314CED">
        <w:rPr>
          <w:b/>
          <w:sz w:val="20"/>
          <w:rPrChange w:id="214" w:author="Meeran Mohideen Abdulkayum" w:date="2019-07-02T21:52:00Z">
            <w:rPr>
              <w:sz w:val="20"/>
            </w:rPr>
          </w:rPrChange>
        </w:rPr>
        <w:t>SQL Convertor errors and warnings.</w:t>
      </w:r>
    </w:p>
    <w:p w14:paraId="29374798" w14:textId="4BD5A492" w:rsidR="003C3D46" w:rsidRDefault="00EE70A9" w:rsidP="003D4948">
      <w:pPr>
        <w:pStyle w:val="ListParagraph"/>
        <w:rPr>
          <w:ins w:id="215" w:author="Meeran Mohideen Abdulkayum" w:date="2019-07-02T22:22:00Z"/>
          <w:sz w:val="20"/>
        </w:rPr>
      </w:pPr>
      <w:r w:rsidRPr="003D4948">
        <w:rPr>
          <w:sz w:val="20"/>
        </w:rPr>
        <w:t>The tool will validat</w:t>
      </w:r>
      <w:r w:rsidR="00287EE8" w:rsidRPr="003D4948">
        <w:rPr>
          <w:sz w:val="20"/>
        </w:rPr>
        <w:t>e the input Oracle statements</w:t>
      </w:r>
      <w:r w:rsidRPr="003D4948">
        <w:rPr>
          <w:sz w:val="20"/>
        </w:rPr>
        <w:t xml:space="preserve"> and </w:t>
      </w:r>
      <w:ins w:id="216" w:author="Meeran Mohideen Abdulkayum" w:date="2019-07-02T22:39:00Z">
        <w:r w:rsidR="000410A5">
          <w:rPr>
            <w:sz w:val="20"/>
          </w:rPr>
          <w:t>generate t</w:t>
        </w:r>
      </w:ins>
      <w:ins w:id="217" w:author="Meeran Mohideen Abdulkayum" w:date="2019-07-02T22:40:00Z">
        <w:r w:rsidR="000410A5">
          <w:rPr>
            <w:sz w:val="20"/>
          </w:rPr>
          <w:t xml:space="preserve">he </w:t>
        </w:r>
      </w:ins>
      <w:del w:id="218" w:author="Meeran Mohideen Abdulkayum" w:date="2019-07-02T22:40:00Z">
        <w:r w:rsidR="00287EE8" w:rsidRPr="003D4948" w:rsidDel="000410A5">
          <w:rPr>
            <w:sz w:val="20"/>
          </w:rPr>
          <w:delText xml:space="preserve">correct </w:delText>
        </w:r>
      </w:del>
      <w:del w:id="219" w:author="Meeran Mohideen Abdulkayum" w:date="2019-07-02T22:23:00Z">
        <w:r w:rsidR="00287EE8" w:rsidRPr="003D4948" w:rsidDel="003C3D46">
          <w:rPr>
            <w:sz w:val="20"/>
          </w:rPr>
          <w:delText xml:space="preserve">the </w:delText>
        </w:r>
      </w:del>
      <w:ins w:id="220" w:author="Meeran Mohideen Abdulkayum" w:date="2019-07-02T22:23:00Z">
        <w:r w:rsidR="003C3D46">
          <w:rPr>
            <w:sz w:val="20"/>
          </w:rPr>
          <w:t xml:space="preserve">SQL statements </w:t>
        </w:r>
      </w:ins>
      <w:ins w:id="221" w:author="Meeran Mohideen Abdulkayum" w:date="2019-07-02T22:24:00Z">
        <w:r w:rsidR="003C3D46">
          <w:rPr>
            <w:sz w:val="20"/>
          </w:rPr>
          <w:t>in right pane</w:t>
        </w:r>
      </w:ins>
      <w:ins w:id="222" w:author="Meeran Mohideen Abdulkayum" w:date="2019-07-02T23:05:00Z">
        <w:r w:rsidR="00420039">
          <w:rPr>
            <w:sz w:val="20"/>
          </w:rPr>
          <w:t xml:space="preserve"> with </w:t>
        </w:r>
      </w:ins>
      <w:ins w:id="223" w:author="Meeran Mohideen Abdulkayum" w:date="2019-07-02T23:06:00Z">
        <w:r w:rsidR="00420039">
          <w:rPr>
            <w:sz w:val="20"/>
          </w:rPr>
          <w:t xml:space="preserve">if any </w:t>
        </w:r>
      </w:ins>
      <w:ins w:id="224" w:author="Meeran Mohideen Abdulkayum" w:date="2019-07-02T23:05:00Z">
        <w:r w:rsidR="00420039">
          <w:rPr>
            <w:sz w:val="20"/>
          </w:rPr>
          <w:t>errors</w:t>
        </w:r>
      </w:ins>
      <w:ins w:id="225" w:author="Meeran Mohideen Abdulkayum" w:date="2019-07-02T23:06:00Z">
        <w:r w:rsidR="00420039">
          <w:rPr>
            <w:sz w:val="20"/>
          </w:rPr>
          <w:t xml:space="preserve"> found in separate section</w:t>
        </w:r>
      </w:ins>
      <w:ins w:id="226" w:author="Meeran Mohideen Abdulkayum" w:date="2019-07-02T22:24:00Z">
        <w:r w:rsidR="003C3D46">
          <w:rPr>
            <w:sz w:val="20"/>
          </w:rPr>
          <w:t>.</w:t>
        </w:r>
      </w:ins>
      <w:ins w:id="227" w:author="Meeran Mohideen Abdulkayum" w:date="2019-07-02T23:05:00Z">
        <w:r w:rsidR="00420039">
          <w:rPr>
            <w:sz w:val="20"/>
          </w:rPr>
          <w:t xml:space="preserve"> </w:t>
        </w:r>
      </w:ins>
      <w:ins w:id="228" w:author="Meeran Mohideen Abdulkayum" w:date="2019-07-02T23:07:00Z">
        <w:r w:rsidR="00420039">
          <w:rPr>
            <w:sz w:val="20"/>
          </w:rPr>
          <w:t>R</w:t>
        </w:r>
      </w:ins>
      <w:ins w:id="229" w:author="Meeran Mohideen Abdulkayum" w:date="2019-07-02T23:05:00Z">
        <w:r w:rsidR="00420039">
          <w:rPr>
            <w:sz w:val="20"/>
          </w:rPr>
          <w:t>ewrite the Oracle statement</w:t>
        </w:r>
      </w:ins>
      <w:ins w:id="230" w:author="Meeran Mohideen Abdulkayum" w:date="2019-07-02T23:07:00Z">
        <w:r w:rsidR="00420039">
          <w:rPr>
            <w:sz w:val="20"/>
          </w:rPr>
          <w:t>s</w:t>
        </w:r>
      </w:ins>
      <w:ins w:id="231" w:author="Meeran Mohideen Abdulkayum" w:date="2019-07-02T23:05:00Z">
        <w:r w:rsidR="00420039">
          <w:rPr>
            <w:sz w:val="20"/>
          </w:rPr>
          <w:t xml:space="preserve"> </w:t>
        </w:r>
      </w:ins>
      <w:ins w:id="232" w:author="Meeran Mohideen Abdulkayum" w:date="2019-07-02T23:06:00Z">
        <w:r w:rsidR="00420039">
          <w:rPr>
            <w:sz w:val="20"/>
          </w:rPr>
          <w:t>based on the error</w:t>
        </w:r>
      </w:ins>
      <w:ins w:id="233" w:author="Meeran Mohideen Abdulkayum" w:date="2019-07-02T23:07:00Z">
        <w:r w:rsidR="00420039">
          <w:rPr>
            <w:sz w:val="20"/>
          </w:rPr>
          <w:t xml:space="preserve"> found </w:t>
        </w:r>
      </w:ins>
      <w:ins w:id="234" w:author="Meeran Mohideen Abdulkayum" w:date="2019-07-02T23:08:00Z">
        <w:r w:rsidR="00E04E70">
          <w:rPr>
            <w:sz w:val="20"/>
          </w:rPr>
          <w:t>given by</w:t>
        </w:r>
      </w:ins>
      <w:ins w:id="235" w:author="Meeran Mohideen Abdulkayum" w:date="2019-07-02T23:07:00Z">
        <w:r w:rsidR="00420039">
          <w:rPr>
            <w:sz w:val="20"/>
          </w:rPr>
          <w:t xml:space="preserve"> the tool.</w:t>
        </w:r>
      </w:ins>
      <w:ins w:id="236" w:author="Meeran Mohideen Abdulkayum" w:date="2019-07-02T23:06:00Z">
        <w:r w:rsidR="00420039">
          <w:rPr>
            <w:sz w:val="20"/>
          </w:rPr>
          <w:t xml:space="preserve"> </w:t>
        </w:r>
      </w:ins>
    </w:p>
    <w:p w14:paraId="2C32F49D" w14:textId="77777777" w:rsidR="00715EC3" w:rsidRPr="003D4948" w:rsidRDefault="00715EC3" w:rsidP="00715EC3">
      <w:pPr>
        <w:pStyle w:val="ListParagraph"/>
        <w:rPr>
          <w:ins w:id="237" w:author="Meeran Mohideen Abdulkayum" w:date="2019-07-02T22:41:00Z"/>
          <w:sz w:val="20"/>
        </w:rPr>
      </w:pPr>
      <w:ins w:id="238" w:author="Meeran Mohideen Abdulkayum" w:date="2019-07-02T22:41:00Z">
        <w:r w:rsidRPr="003D4948">
          <w:rPr>
            <w:sz w:val="20"/>
          </w:rPr>
          <w:t xml:space="preserve">The errors and warnings are </w:t>
        </w:r>
        <w:r>
          <w:rPr>
            <w:sz w:val="20"/>
          </w:rPr>
          <w:t xml:space="preserve">captured and shown </w:t>
        </w:r>
        <w:r w:rsidRPr="003D4948">
          <w:rPr>
            <w:sz w:val="20"/>
          </w:rPr>
          <w:t xml:space="preserve">in the </w:t>
        </w:r>
        <w:r>
          <w:rPr>
            <w:sz w:val="20"/>
          </w:rPr>
          <w:t>separate</w:t>
        </w:r>
        <w:r w:rsidRPr="003D4948">
          <w:rPr>
            <w:sz w:val="20"/>
          </w:rPr>
          <w:t xml:space="preserve"> </w:t>
        </w:r>
        <w:r>
          <w:rPr>
            <w:sz w:val="20"/>
          </w:rPr>
          <w:t>section</w:t>
        </w:r>
        <w:r w:rsidRPr="003D4948">
          <w:rPr>
            <w:sz w:val="20"/>
          </w:rPr>
          <w:t>.</w:t>
        </w:r>
      </w:ins>
    </w:p>
    <w:p w14:paraId="4D4C7629" w14:textId="480FD23E" w:rsidR="003C3D46" w:rsidRDefault="00715EC3" w:rsidP="003D4948">
      <w:pPr>
        <w:pStyle w:val="ListParagraph"/>
        <w:rPr>
          <w:ins w:id="239" w:author="Meeran Mohideen Abdulkayum" w:date="2019-07-02T22:24:00Z"/>
          <w:sz w:val="20"/>
        </w:rPr>
      </w:pPr>
      <w:ins w:id="240" w:author="Meeran Mohideen Abdulkayum" w:date="2019-07-02T22:41:00Z">
        <w:r>
          <w:rPr>
            <w:sz w:val="20"/>
          </w:rPr>
          <w:t>T</w:t>
        </w:r>
      </w:ins>
      <w:ins w:id="241" w:author="Meeran Mohideen Abdulkayum" w:date="2019-07-02T22:22:00Z">
        <w:r w:rsidR="003C3D46">
          <w:rPr>
            <w:sz w:val="20"/>
          </w:rPr>
          <w:t xml:space="preserve">he </w:t>
        </w:r>
      </w:ins>
      <w:ins w:id="242" w:author="Meeran Mohideen Abdulkayum" w:date="2019-07-02T22:23:00Z">
        <w:r w:rsidR="003C3D46">
          <w:rPr>
            <w:sz w:val="20"/>
          </w:rPr>
          <w:t xml:space="preserve">errors are categorized as </w:t>
        </w:r>
      </w:ins>
      <w:r w:rsidR="00287EE8" w:rsidRPr="003D4948">
        <w:rPr>
          <w:sz w:val="20"/>
        </w:rPr>
        <w:t>(Naming Standard Error, Unsupported datatype, Missing Schema Name)</w:t>
      </w:r>
      <w:ins w:id="243" w:author="Meeran Mohideen Abdulkayum" w:date="2019-07-02T22:24:00Z">
        <w:r w:rsidR="003C3D46">
          <w:rPr>
            <w:sz w:val="20"/>
          </w:rPr>
          <w:t>.</w:t>
        </w:r>
      </w:ins>
      <w:r w:rsidR="00287EE8" w:rsidRPr="003D4948">
        <w:rPr>
          <w:sz w:val="20"/>
        </w:rPr>
        <w:t xml:space="preserve"> </w:t>
      </w:r>
    </w:p>
    <w:p w14:paraId="6787FB25" w14:textId="5A45EFDD" w:rsidR="00680E6A" w:rsidRPr="003D4948" w:rsidDel="00715EC3" w:rsidRDefault="00287EE8" w:rsidP="003D4948">
      <w:pPr>
        <w:pStyle w:val="ListParagraph"/>
        <w:rPr>
          <w:del w:id="244" w:author="Meeran Mohideen Abdulkayum" w:date="2019-07-02T22:41:00Z"/>
          <w:sz w:val="20"/>
        </w:rPr>
      </w:pPr>
      <w:del w:id="245" w:author="Meeran Mohideen Abdulkayum" w:date="2019-07-02T22:23:00Z">
        <w:r w:rsidRPr="003D4948" w:rsidDel="003C3D46">
          <w:rPr>
            <w:sz w:val="20"/>
          </w:rPr>
          <w:delText xml:space="preserve">errors </w:delText>
        </w:r>
        <w:r w:rsidR="0089652A" w:rsidRPr="003D4948" w:rsidDel="003C3D46">
          <w:rPr>
            <w:sz w:val="20"/>
          </w:rPr>
          <w:delText xml:space="preserve">process </w:delText>
        </w:r>
        <w:r w:rsidRPr="003D4948" w:rsidDel="003C3D46">
          <w:rPr>
            <w:sz w:val="20"/>
          </w:rPr>
          <w:delText xml:space="preserve">and produce the SQL scripts.  </w:delText>
        </w:r>
      </w:del>
      <w:del w:id="246" w:author="Meeran Mohideen Abdulkayum" w:date="2019-07-02T22:41:00Z">
        <w:r w:rsidRPr="003D4948" w:rsidDel="00715EC3">
          <w:rPr>
            <w:sz w:val="20"/>
          </w:rPr>
          <w:delText xml:space="preserve">The errors and warnings are </w:delText>
        </w:r>
      </w:del>
      <w:del w:id="247" w:author="Meeran Mohideen Abdulkayum" w:date="2019-07-02T22:40:00Z">
        <w:r w:rsidR="00EE70A9" w:rsidRPr="003D4948" w:rsidDel="000410A5">
          <w:rPr>
            <w:sz w:val="20"/>
          </w:rPr>
          <w:delText>highlight</w:delText>
        </w:r>
        <w:r w:rsidRPr="003D4948" w:rsidDel="000410A5">
          <w:rPr>
            <w:sz w:val="20"/>
          </w:rPr>
          <w:delText>ed</w:delText>
        </w:r>
        <w:r w:rsidR="00EE70A9" w:rsidRPr="003D4948" w:rsidDel="000410A5">
          <w:rPr>
            <w:sz w:val="20"/>
          </w:rPr>
          <w:delText xml:space="preserve"> </w:delText>
        </w:r>
      </w:del>
      <w:del w:id="248" w:author="Meeran Mohideen Abdulkayum" w:date="2019-07-02T22:41:00Z">
        <w:r w:rsidRPr="003D4948" w:rsidDel="00715EC3">
          <w:rPr>
            <w:sz w:val="20"/>
          </w:rPr>
          <w:delText xml:space="preserve">in the below </w:delText>
        </w:r>
      </w:del>
      <w:del w:id="249" w:author="Meeran Mohideen Abdulkayum" w:date="2019-07-02T22:40:00Z">
        <w:r w:rsidRPr="003D4948" w:rsidDel="000410A5">
          <w:rPr>
            <w:sz w:val="20"/>
          </w:rPr>
          <w:delText>tab</w:delText>
        </w:r>
      </w:del>
      <w:del w:id="250" w:author="Meeran Mohideen Abdulkayum" w:date="2019-07-02T22:41:00Z">
        <w:r w:rsidR="00EE70A9" w:rsidRPr="003D4948" w:rsidDel="00715EC3">
          <w:rPr>
            <w:sz w:val="20"/>
          </w:rPr>
          <w:delText>.</w:delText>
        </w:r>
      </w:del>
    </w:p>
    <w:p w14:paraId="6621D82A" w14:textId="0E38984C" w:rsidR="00EE70A9" w:rsidRDefault="00EE70A9" w:rsidP="003D4948">
      <w:pPr>
        <w:pStyle w:val="ListParagraph"/>
        <w:rPr>
          <w:ins w:id="251" w:author="Meeran Mohideen Abdulkayum" w:date="2019-07-02T21:30:00Z"/>
          <w:sz w:val="20"/>
        </w:rPr>
      </w:pPr>
    </w:p>
    <w:p w14:paraId="2C375395" w14:textId="0BC3DF88" w:rsidR="00BF37B1" w:rsidRPr="003D4948" w:rsidRDefault="00950814" w:rsidP="003D4948">
      <w:pPr>
        <w:pStyle w:val="ListParagraph"/>
        <w:rPr>
          <w:sz w:val="20"/>
        </w:rPr>
      </w:pPr>
      <w:ins w:id="252" w:author="Meeran Mohideen Abdulkayum" w:date="2019-07-02T21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167D11C0" wp14:editId="7463151B">
                  <wp:simplePos x="0" y="0"/>
                  <wp:positionH relativeFrom="margin">
                    <wp:posOffset>1216856</wp:posOffset>
                  </wp:positionH>
                  <wp:positionV relativeFrom="paragraph">
                    <wp:posOffset>1651879</wp:posOffset>
                  </wp:positionV>
                  <wp:extent cx="215558" cy="224888"/>
                  <wp:effectExtent l="0" t="0" r="13335" b="22860"/>
                  <wp:wrapNone/>
                  <wp:docPr id="32" name="Text Box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01B5D" w14:textId="253D8F81" w:rsidR="00950814" w:rsidRDefault="00950814" w:rsidP="00950814">
                              <w:ins w:id="253" w:author="Meeran Mohideen Abdulkayum" w:date="2019-07-02T21:47:00Z">
                                <w:r>
                                  <w:t>6</w:t>
                                </w:r>
                                <w:r w:rsidRPr="0095081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131A4A" wp14:editId="58BAFC38">
                                      <wp:extent cx="26035" cy="28121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035" cy="281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67D11C0"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6" type="#_x0000_t202" style="position:absolute;left:0;text-align:left;margin-left:95.8pt;margin-top:130.05pt;width:1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" fillcolor="white [3201]" strokeweight=".5pt">
                  <v:textbox>
                    <w:txbxContent>
                      <w:p w14:paraId="04401B5D" w14:textId="253D8F81" w:rsidR="00950814" w:rsidRDefault="00950814" w:rsidP="00950814">
                        <w:ins w:id="254" w:author="Meeran Mohideen Abdulkayum" w:date="2019-07-02T21:47:00Z">
                          <w:r>
                            <w:t>6</w:t>
                          </w:r>
                          <w:r w:rsidRPr="00950814">
                            <w:rPr>
                              <w:noProof/>
                            </w:rPr>
                            <w:drawing>
                              <wp:inline distT="0" distB="0" distL="0" distR="0" wp14:anchorId="56131A4A" wp14:editId="58BAFC38">
                                <wp:extent cx="26035" cy="28121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35" cy="281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255" w:author="Meeran Mohideen Abdulkayum" w:date="2019-07-02T21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78AA1145" wp14:editId="2585761E">
                  <wp:simplePos x="0" y="0"/>
                  <wp:positionH relativeFrom="margin">
                    <wp:posOffset>2967111</wp:posOffset>
                  </wp:positionH>
                  <wp:positionV relativeFrom="paragraph">
                    <wp:posOffset>995045</wp:posOffset>
                  </wp:positionV>
                  <wp:extent cx="215558" cy="224888"/>
                  <wp:effectExtent l="0" t="0" r="13335" b="22860"/>
                  <wp:wrapNone/>
                  <wp:docPr id="31" name="Text Box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37592" w14:textId="32F9F3E1" w:rsidR="00950814" w:rsidRDefault="00950814" w:rsidP="00950814">
                              <w:ins w:id="256" w:author="Meeran Mohideen Abdulkayum" w:date="2019-07-02T21:46:00Z">
                                <w:r>
                                  <w:t>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8AA1145" id="Text Box 31" o:spid="_x0000_s1027" type="#_x0000_t202" style="position:absolute;left:0;text-align:left;margin-left:233.65pt;margin-top:78.35pt;width:16.9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" fillcolor="white [3201]" strokeweight=".5pt">
                  <v:textbox>
                    <w:txbxContent>
                      <w:p w14:paraId="73F37592" w14:textId="32F9F3E1" w:rsidR="00950814" w:rsidRDefault="00950814" w:rsidP="00950814">
                        <w:ins w:id="257" w:author="Meeran Mohideen Abdulkayum" w:date="2019-07-02T21:46:00Z">
                          <w:r>
                            <w:t>5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811EFCC" wp14:editId="029AA1E5">
                  <wp:simplePos x="0" y="0"/>
                  <wp:positionH relativeFrom="margin">
                    <wp:posOffset>2318483</wp:posOffset>
                  </wp:positionH>
                  <wp:positionV relativeFrom="paragraph">
                    <wp:posOffset>739775</wp:posOffset>
                  </wp:positionV>
                  <wp:extent cx="215558" cy="224888"/>
                  <wp:effectExtent l="0" t="0" r="13335" b="22860"/>
                  <wp:wrapNone/>
                  <wp:docPr id="30" name="Text Box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CE16AD" w14:textId="50BD6A29" w:rsidR="00950814" w:rsidRDefault="00950814" w:rsidP="00950814">
                              <w:ins w:id="258" w:author="Meeran Mohideen Abdulkayum" w:date="2019-07-02T21:46:00Z">
                                <w:r>
                                  <w:t>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811EFCC" id="Text Box 30" o:spid="_x0000_s1028" type="#_x0000_t202" style="position:absolute;left:0;text-align:left;margin-left:182.55pt;margin-top:58.25pt;width:16.9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" fillcolor="white [3201]" strokeweight=".5pt">
                  <v:textbox>
                    <w:txbxContent>
                      <w:p w14:paraId="18CE16AD" w14:textId="50BD6A29" w:rsidR="00950814" w:rsidRDefault="00950814" w:rsidP="00950814">
                        <w:ins w:id="259" w:author="Meeran Mohideen Abdulkayum" w:date="2019-07-02T21:46:00Z">
                          <w:r>
                            <w:t>4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260" w:author="Meeran Mohideen Abdulkayum" w:date="2019-07-02T21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49D5699" wp14:editId="2CF5D321">
                  <wp:simplePos x="0" y="0"/>
                  <wp:positionH relativeFrom="margin">
                    <wp:posOffset>-51826</wp:posOffset>
                  </wp:positionH>
                  <wp:positionV relativeFrom="paragraph">
                    <wp:posOffset>966470</wp:posOffset>
                  </wp:positionV>
                  <wp:extent cx="215558" cy="224888"/>
                  <wp:effectExtent l="0" t="0" r="13335" b="2286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5A58C1" w14:textId="1C23A8AC" w:rsidR="00950814" w:rsidRDefault="00950814" w:rsidP="00950814">
                              <w:ins w:id="261" w:author="Meeran Mohideen Abdulkayum" w:date="2019-07-02T21:45:00Z">
                                <w:r>
                                  <w:t>3</w:t>
                                </w:r>
                              </w:ins>
                              <w:ins w:id="262" w:author="Meeran Mohideen Abdulkayum" w:date="2019-07-02T21:46:00Z">
                                <w:r w:rsidRPr="0095081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F0D61B" wp14:editId="4F129217">
                                      <wp:extent cx="26035" cy="28121"/>
                                      <wp:effectExtent l="0" t="0" r="0" b="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035" cy="281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263" w:author="Meeran Mohideen Abdulkayum" w:date="2019-07-02T21:45:00Z">
                                <w:r w:rsidRPr="0095081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CC3CD6" wp14:editId="797620CF">
                                      <wp:extent cx="26035" cy="28121"/>
                                      <wp:effectExtent l="0" t="0" r="0" b="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035" cy="281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49D5699" id="Text Box 16" o:spid="_x0000_s1029" type="#_x0000_t202" style="position:absolute;left:0;text-align:left;margin-left:-4.1pt;margin-top:76.1pt;width:16.9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w9Tw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" fillcolor="white [3201]" strokeweight=".5pt">
                  <v:textbox>
                    <w:txbxContent>
                      <w:p w14:paraId="6C5A58C1" w14:textId="1C23A8AC" w:rsidR="00950814" w:rsidRDefault="00950814" w:rsidP="00950814">
                        <w:ins w:id="264" w:author="Meeran Mohideen Abdulkayum" w:date="2019-07-02T21:45:00Z">
                          <w:r>
                            <w:t>3</w:t>
                          </w:r>
                        </w:ins>
                        <w:ins w:id="265" w:author="Meeran Mohideen Abdulkayum" w:date="2019-07-02T21:46:00Z">
                          <w:r w:rsidRPr="00950814">
                            <w:rPr>
                              <w:noProof/>
                            </w:rPr>
                            <w:drawing>
                              <wp:inline distT="0" distB="0" distL="0" distR="0" wp14:anchorId="4DF0D61B" wp14:editId="4F129217">
                                <wp:extent cx="26035" cy="28121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35" cy="281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  <w:ins w:id="266" w:author="Meeran Mohideen Abdulkayum" w:date="2019-07-02T21:45:00Z">
                          <w:r w:rsidRPr="00950814">
                            <w:rPr>
                              <w:noProof/>
                            </w:rPr>
                            <w:drawing>
                              <wp:inline distT="0" distB="0" distL="0" distR="0" wp14:anchorId="69CC3CD6" wp14:editId="797620CF">
                                <wp:extent cx="26035" cy="28121"/>
                                <wp:effectExtent l="0" t="0" r="0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35" cy="281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267" w:author="Meeran Mohideen Abdulkayum" w:date="2019-07-02T21:4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78750CA3" wp14:editId="4D3A0C35">
                  <wp:simplePos x="0" y="0"/>
                  <wp:positionH relativeFrom="margin">
                    <wp:posOffset>-131738</wp:posOffset>
                  </wp:positionH>
                  <wp:positionV relativeFrom="paragraph">
                    <wp:posOffset>674321</wp:posOffset>
                  </wp:positionV>
                  <wp:extent cx="215558" cy="224888"/>
                  <wp:effectExtent l="0" t="0" r="13335" b="2286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3EBBC9" w14:textId="1536CC32" w:rsidR="00950814" w:rsidRDefault="00950814" w:rsidP="00950814">
                              <w:ins w:id="268" w:author="Meeran Mohideen Abdulkayum" w:date="2019-07-02T21:45:00Z">
                                <w:r>
                                  <w:t>2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8750CA3" id="Text Box 13" o:spid="_x0000_s1030" type="#_x0000_t202" style="position:absolute;left:0;text-align:left;margin-left:-10.35pt;margin-top:53.1pt;width:16.9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ASTw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" fillcolor="white [3201]" strokeweight=".5pt">
                  <v:textbox>
                    <w:txbxContent>
                      <w:p w14:paraId="6C3EBBC9" w14:textId="1536CC32" w:rsidR="00950814" w:rsidRDefault="00950814" w:rsidP="00950814">
                        <w:ins w:id="269" w:author="Meeran Mohideen Abdulkayum" w:date="2019-07-02T21:45:00Z">
                          <w:r>
                            <w:t>2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6BE01DC" wp14:editId="1B0EDAF0">
                  <wp:simplePos x="0" y="0"/>
                  <wp:positionH relativeFrom="margin">
                    <wp:align>left</wp:align>
                  </wp:positionH>
                  <wp:positionV relativeFrom="paragraph">
                    <wp:posOffset>71999</wp:posOffset>
                  </wp:positionV>
                  <wp:extent cx="215558" cy="224888"/>
                  <wp:effectExtent l="0" t="0" r="13335" b="2286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5558" cy="2248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5A274" w14:textId="1322603C" w:rsidR="00950814" w:rsidRDefault="00950814">
                              <w:ins w:id="270" w:author="Meeran Mohideen Abdulkayum" w:date="2019-07-02T21:44:00Z">
                                <w:r>
                                  <w:t>1</w:t>
                                </w:r>
                              </w:ins>
                              <w:ins w:id="271" w:author="Meeran Mohideen Abdulkayum" w:date="2019-07-02T21:46:00Z">
                                <w:r w:rsidRPr="0095081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EEFDE7" wp14:editId="68A1A7F4">
                                      <wp:extent cx="26035" cy="28121"/>
                                      <wp:effectExtent l="0" t="0" r="0" b="0"/>
                                      <wp:docPr id="28" name="Picture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035" cy="281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272" w:author="Meeran Mohideen Abdulkayum" w:date="2019-07-02T21:45:00Z">
                                <w:r w:rsidRPr="0095081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FA9AB2" wp14:editId="0B8EBFBF">
                                      <wp:extent cx="26035" cy="28121"/>
                                      <wp:effectExtent l="0" t="0" r="0" b="0"/>
                                      <wp:docPr id="29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035" cy="281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6BE01DC" id="Text Box 12" o:spid="_x0000_s1031" type="#_x0000_t202" style="position:absolute;left:0;text-align:left;margin-left:0;margin-top:5.65pt;width:16.95pt;height:1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" fillcolor="white [3201]" strokeweight=".5pt">
                  <v:textbox>
                    <w:txbxContent>
                      <w:p w14:paraId="4895A274" w14:textId="1322603C" w:rsidR="00950814" w:rsidRDefault="00950814">
                        <w:ins w:id="273" w:author="Meeran Mohideen Abdulkayum" w:date="2019-07-02T21:44:00Z">
                          <w:r>
                            <w:t>1</w:t>
                          </w:r>
                        </w:ins>
                        <w:ins w:id="274" w:author="Meeran Mohideen Abdulkayum" w:date="2019-07-02T21:46:00Z">
                          <w:r w:rsidRPr="00950814">
                            <w:rPr>
                              <w:noProof/>
                            </w:rPr>
                            <w:drawing>
                              <wp:inline distT="0" distB="0" distL="0" distR="0" wp14:anchorId="60EEFDE7" wp14:editId="68A1A7F4">
                                <wp:extent cx="26035" cy="28121"/>
                                <wp:effectExtent l="0" t="0" r="0" b="0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35" cy="281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  <w:ins w:id="275" w:author="Meeran Mohideen Abdulkayum" w:date="2019-07-02T21:45:00Z">
                          <w:r w:rsidRPr="00950814">
                            <w:rPr>
                              <w:noProof/>
                            </w:rPr>
                            <w:drawing>
                              <wp:inline distT="0" distB="0" distL="0" distR="0" wp14:anchorId="0BFA9AB2" wp14:editId="0B8EBFBF">
                                <wp:extent cx="26035" cy="28121"/>
                                <wp:effectExtent l="0" t="0" r="0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35" cy="281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276" w:author="Meeran Mohideen Abdulkayum" w:date="2019-07-02T21:39:00Z"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5E35E0D" wp14:editId="3C03F663">
                  <wp:simplePos x="0" y="0"/>
                  <wp:positionH relativeFrom="column">
                    <wp:posOffset>1423685</wp:posOffset>
                  </wp:positionH>
                  <wp:positionV relativeFrom="paragraph">
                    <wp:posOffset>1172234</wp:posOffset>
                  </wp:positionV>
                  <wp:extent cx="323545" cy="590381"/>
                  <wp:effectExtent l="0" t="38100" r="57785" b="19685"/>
                  <wp:wrapNone/>
                  <wp:docPr id="8" name="Straight Arrow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323545" cy="590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BC5E6E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112.1pt;margin-top:92.3pt;width:25.5pt;height:4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77" w:author="Meeran Mohideen Abdulkayum" w:date="2019-07-02T21:38:00Z"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3FD7DD5" wp14:editId="735779C8">
                  <wp:simplePos x="0" y="0"/>
                  <wp:positionH relativeFrom="column">
                    <wp:posOffset>1770927</wp:posOffset>
                  </wp:positionH>
                  <wp:positionV relativeFrom="paragraph">
                    <wp:posOffset>854003</wp:posOffset>
                  </wp:positionV>
                  <wp:extent cx="555584" cy="109903"/>
                  <wp:effectExtent l="38100" t="0" r="16510" b="80645"/>
                  <wp:wrapNone/>
                  <wp:docPr id="6" name="Straight Arrow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55584" cy="109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155519" id="Straight Arrow Connector 6" o:spid="_x0000_s1026" type="#_x0000_t32" style="position:absolute;margin-left:139.45pt;margin-top:67.25pt;width:43.75pt;height: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" strokecolor="#5b9bd5 [3204]" strokeweight=".5pt">
                  <v:stroke endarrow="block" joinstyle="miter"/>
                </v:shape>
              </w:pict>
            </mc:Fallback>
          </mc:AlternateContent>
        </w:r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722EF1" wp14:editId="4E729A7C">
                  <wp:simplePos x="0" y="0"/>
                  <wp:positionH relativeFrom="column">
                    <wp:posOffset>2216552</wp:posOffset>
                  </wp:positionH>
                  <wp:positionV relativeFrom="paragraph">
                    <wp:posOffset>1033990</wp:posOffset>
                  </wp:positionV>
                  <wp:extent cx="752378" cy="45719"/>
                  <wp:effectExtent l="0" t="57150" r="10160" b="50165"/>
                  <wp:wrapNone/>
                  <wp:docPr id="7" name="Straight Arrow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5237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2B423F" id="Straight Arrow Connector 7" o:spid="_x0000_s1026" type="#_x0000_t32" style="position:absolute;margin-left:174.55pt;margin-top:81.4pt;width:59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" strokecolor="#5b9bd5 [3204]" strokeweight=".5pt">
                  <v:stroke endarrow="block" joinstyle="miter"/>
                </v:shape>
              </w:pict>
            </mc:Fallback>
          </mc:AlternateContent>
        </w:r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1815F88" wp14:editId="1148E386">
                  <wp:simplePos x="0" y="0"/>
                  <wp:positionH relativeFrom="column">
                    <wp:posOffset>109959</wp:posOffset>
                  </wp:positionH>
                  <wp:positionV relativeFrom="paragraph">
                    <wp:posOffset>865577</wp:posOffset>
                  </wp:positionV>
                  <wp:extent cx="729206" cy="144684"/>
                  <wp:effectExtent l="0" t="57150" r="13970" b="27305"/>
                  <wp:wrapNone/>
                  <wp:docPr id="5" name="Straight Arrow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29206" cy="144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F17EABF" id="Straight Arrow Connector 5" o:spid="_x0000_s1026" type="#_x0000_t32" style="position:absolute;margin-left:8.65pt;margin-top:68.15pt;width:57.4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aw3gEAAA4EAAAOAAAAZHJzL2Uyb0RvYy54bWysU02P0zAQvSPxHyzfadKq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0CDD70E" wp14:editId="00157FF6">
                  <wp:simplePos x="0" y="0"/>
                  <wp:positionH relativeFrom="column">
                    <wp:posOffset>34724</wp:posOffset>
                  </wp:positionH>
                  <wp:positionV relativeFrom="paragraph">
                    <wp:posOffset>767193</wp:posOffset>
                  </wp:positionV>
                  <wp:extent cx="752354" cy="23149"/>
                  <wp:effectExtent l="0" t="76200" r="29210" b="72390"/>
                  <wp:wrapNone/>
                  <wp:docPr id="4" name="Straight Arrow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52354" cy="23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66BD45B" id="Straight Arrow Connector 4" o:spid="_x0000_s1026" type="#_x0000_t32" style="position:absolute;margin-left:2.75pt;margin-top:60.4pt;width:59.25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78" w:author="Meeran Mohideen Abdulkayum" w:date="2019-07-02T21:37:00Z"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0D913D" wp14:editId="2A282963">
                  <wp:simplePos x="0" y="0"/>
                  <wp:positionH relativeFrom="column">
                    <wp:posOffset>202557</wp:posOffset>
                  </wp:positionH>
                  <wp:positionV relativeFrom="paragraph">
                    <wp:posOffset>211608</wp:posOffset>
                  </wp:positionV>
                  <wp:extent cx="954349" cy="405114"/>
                  <wp:effectExtent l="0" t="0" r="36830" b="71755"/>
                  <wp:wrapNone/>
                  <wp:docPr id="3" name="Straight Arrow Connector 3" descr="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4349" cy="405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A729BEE" id="Straight Arrow Connector 3" o:spid="_x0000_s1026" type="#_x0000_t32" alt="1" style="position:absolute;margin-left:15.95pt;margin-top:16.65pt;width:7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L4AEAAA4EAAAOAAAAZHJzL2Uyb0RvYy54bWysU9uO0zAQfUfiHyy/0yS7XcR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79" w:author="Meeran Mohideen Abdulkayum" w:date="2019-07-02T21:31:00Z">
        <w:r w:rsidR="00BF37B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8BC75" wp14:editId="75CBEB1E">
                  <wp:simplePos x="0" y="0"/>
                  <wp:positionH relativeFrom="column">
                    <wp:posOffset>462987</wp:posOffset>
                  </wp:positionH>
                  <wp:positionV relativeFrom="paragraph">
                    <wp:posOffset>3689800</wp:posOffset>
                  </wp:positionV>
                  <wp:extent cx="6898512" cy="138896"/>
                  <wp:effectExtent l="0" t="0" r="17145" b="13970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898512" cy="138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D3B62B4" id="Rectangle 2" o:spid="_x0000_s1026" style="position:absolute;margin-left:36.45pt;margin-top:290.55pt;width:543.2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" fillcolor="#5b9bd5 [3204]" strokecolor="#1f4d78 [1604]" strokeweight="1pt"/>
              </w:pict>
            </mc:Fallback>
          </mc:AlternateContent>
        </w:r>
      </w:ins>
      <w:ins w:id="280" w:author="Meeran Mohideen Abdulkayum" w:date="2019-07-02T21:30:00Z">
        <w:r w:rsidR="00BF37B1">
          <w:rPr>
            <w:noProof/>
          </w:rPr>
          <w:drawing>
            <wp:inline distT="0" distB="0" distL="0" distR="0" wp14:anchorId="5E7D793A" wp14:editId="1182C5A5">
              <wp:extent cx="6858000" cy="38544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54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C88427" w14:textId="01DEC0FD" w:rsidR="00EE70A9" w:rsidRDefault="00EE70A9" w:rsidP="00950814">
      <w:pPr>
        <w:pStyle w:val="ListParagraph"/>
        <w:rPr>
          <w:ins w:id="281" w:author="Meeran Mohideen Abdulkayum" w:date="2019-07-02T21:52:00Z"/>
          <w:sz w:val="20"/>
        </w:rPr>
      </w:pPr>
    </w:p>
    <w:p w14:paraId="599E694C" w14:textId="135C0E3C" w:rsidR="00314CED" w:rsidRDefault="00314CED" w:rsidP="00950814">
      <w:pPr>
        <w:pStyle w:val="ListParagraph"/>
        <w:rPr>
          <w:ins w:id="282" w:author="Meeran Mohideen Abdulkayum" w:date="2019-07-02T21:54:00Z"/>
          <w:sz w:val="20"/>
        </w:rPr>
      </w:pPr>
      <w:ins w:id="283" w:author="Meeran Mohideen Abdulkayum" w:date="2019-07-02T21:54:00Z">
        <w:r>
          <w:rPr>
            <w:sz w:val="20"/>
          </w:rPr>
          <w:t xml:space="preserve">The Error and Warnings </w:t>
        </w:r>
      </w:ins>
      <w:ins w:id="284" w:author="Meeran Mohideen Abdulkayum" w:date="2019-07-02T21:55:00Z">
        <w:r>
          <w:rPr>
            <w:sz w:val="20"/>
          </w:rPr>
          <w:t xml:space="preserve">are captured in separate </w:t>
        </w:r>
      </w:ins>
      <w:ins w:id="285" w:author="Meeran Mohideen Abdulkayum" w:date="2019-07-02T22:34:00Z">
        <w:r w:rsidR="000410A5">
          <w:rPr>
            <w:sz w:val="20"/>
          </w:rPr>
          <w:t>section</w:t>
        </w:r>
      </w:ins>
      <w:ins w:id="286" w:author="Meeran Mohideen Abdulkayum" w:date="2019-07-02T22:00:00Z">
        <w:r w:rsidR="00656FAA">
          <w:rPr>
            <w:sz w:val="20"/>
          </w:rPr>
          <w:t>, refer above image</w:t>
        </w:r>
      </w:ins>
      <w:ins w:id="287" w:author="Meeran Mohideen Abdulkayum" w:date="2019-07-02T21:55:00Z">
        <w:r>
          <w:rPr>
            <w:sz w:val="20"/>
          </w:rPr>
          <w:t>.</w:t>
        </w:r>
      </w:ins>
    </w:p>
    <w:p w14:paraId="34706089" w14:textId="77777777" w:rsidR="003C3F9A" w:rsidRDefault="003C3F9A" w:rsidP="003C3F9A">
      <w:pPr>
        <w:pStyle w:val="ListParagraph"/>
        <w:rPr>
          <w:ins w:id="288" w:author="Meeran Mohideen Abdulkayum" w:date="2019-07-02T22:07:00Z"/>
          <w:sz w:val="20"/>
        </w:rPr>
      </w:pPr>
    </w:p>
    <w:p w14:paraId="726039B9" w14:textId="13BD3EE3" w:rsidR="00314CED" w:rsidRDefault="00314CED" w:rsidP="00314CED">
      <w:pPr>
        <w:pStyle w:val="ListParagraph"/>
        <w:numPr>
          <w:ilvl w:val="0"/>
          <w:numId w:val="13"/>
        </w:numPr>
        <w:rPr>
          <w:ins w:id="289" w:author="Meeran Mohideen Abdulkayum" w:date="2019-07-02T21:55:00Z"/>
          <w:sz w:val="20"/>
        </w:rPr>
      </w:pPr>
      <w:ins w:id="290" w:author="Meeran Mohideen Abdulkayum" w:date="2019-07-02T21:55:00Z">
        <w:r>
          <w:rPr>
            <w:sz w:val="20"/>
          </w:rPr>
          <w:t>Table Schema name is missing.</w:t>
        </w:r>
      </w:ins>
    </w:p>
    <w:p w14:paraId="352186FE" w14:textId="33CDB71E" w:rsidR="00314CED" w:rsidRDefault="003C3D46">
      <w:pPr>
        <w:pStyle w:val="ListParagraph"/>
        <w:ind w:left="1080" w:firstLine="360"/>
        <w:rPr>
          <w:ins w:id="291" w:author="Meeran Mohideen Abdulkayum" w:date="2019-07-02T21:56:00Z"/>
          <w:sz w:val="20"/>
        </w:rPr>
        <w:pPrChange w:id="292" w:author="Meeran Mohideen Abdulkayum" w:date="2019-07-02T22:03:00Z">
          <w:pPr>
            <w:pStyle w:val="ListParagraph"/>
            <w:ind w:left="1080"/>
          </w:pPr>
        </w:pPrChange>
      </w:pPr>
      <w:ins w:id="293" w:author="Meeran Mohideen Abdulkayum" w:date="2019-07-02T22:27:00Z">
        <w:r w:rsidRPr="003C3D46">
          <w:rPr>
            <w:b/>
            <w:sz w:val="20"/>
            <w:rPrChange w:id="294" w:author="Meeran Mohideen Abdulkayum" w:date="2019-07-02T22:27:00Z">
              <w:rPr>
                <w:sz w:val="20"/>
              </w:rPr>
            </w:rPrChange>
          </w:rPr>
          <w:t>Missing Schema Name</w:t>
        </w:r>
      </w:ins>
      <w:ins w:id="295" w:author="Meeran Mohideen Abdulkayum" w:date="2019-07-02T21:55:00Z">
        <w:r w:rsidR="00314CED" w:rsidRPr="00314CED">
          <w:rPr>
            <w:b/>
            <w:sz w:val="20"/>
            <w:rPrChange w:id="296" w:author="Meeran Mohideen Abdulkayum" w:date="2019-07-02T21:55:00Z">
              <w:rPr>
                <w:sz w:val="20"/>
              </w:rPr>
            </w:rPrChange>
          </w:rPr>
          <w:t>:</w:t>
        </w:r>
        <w:r w:rsidR="00314CED">
          <w:rPr>
            <w:sz w:val="20"/>
          </w:rPr>
          <w:t xml:space="preserve"> </w:t>
        </w:r>
      </w:ins>
      <w:ins w:id="297" w:author="Meeran Mohideen Abdulkayum" w:date="2019-07-02T21:52:00Z">
        <w:r w:rsidR="00314CED" w:rsidRPr="00314CED">
          <w:rPr>
            <w:sz w:val="20"/>
          </w:rPr>
          <w:t>Table: [ETF_OUTBOUND_SCHEDULE] Missing Schema Name</w:t>
        </w:r>
      </w:ins>
    </w:p>
    <w:p w14:paraId="5E898193" w14:textId="06120B6A" w:rsidR="00314CED" w:rsidRDefault="00314CED" w:rsidP="00656FAA">
      <w:pPr>
        <w:pStyle w:val="ListParagraph"/>
        <w:ind w:left="1080" w:firstLine="360"/>
        <w:rPr>
          <w:ins w:id="298" w:author="Meeran Mohideen Abdulkayum" w:date="2019-07-02T22:03:00Z"/>
          <w:sz w:val="20"/>
        </w:rPr>
      </w:pPr>
      <w:ins w:id="299" w:author="Meeran Mohideen Abdulkayum" w:date="2019-07-02T21:56:00Z">
        <w:r>
          <w:rPr>
            <w:b/>
            <w:sz w:val="20"/>
          </w:rPr>
          <w:t>Action:</w:t>
        </w:r>
        <w:r>
          <w:rPr>
            <w:sz w:val="20"/>
          </w:rPr>
          <w:t xml:space="preserve"> Add schema name</w:t>
        </w:r>
      </w:ins>
      <w:ins w:id="300" w:author="Meeran Mohideen Abdulkayum" w:date="2019-07-02T21:57:00Z">
        <w:r>
          <w:rPr>
            <w:sz w:val="20"/>
          </w:rPr>
          <w:t>.</w:t>
        </w:r>
      </w:ins>
      <w:ins w:id="301" w:author="Meeran Mohideen Abdulkayum" w:date="2019-07-02T21:56:00Z">
        <w:r>
          <w:rPr>
            <w:sz w:val="20"/>
          </w:rPr>
          <w:t xml:space="preserve"> </w:t>
        </w:r>
      </w:ins>
    </w:p>
    <w:p w14:paraId="7D4C8C23" w14:textId="77777777" w:rsidR="00656FAA" w:rsidRPr="00314CED" w:rsidRDefault="00656FAA">
      <w:pPr>
        <w:pStyle w:val="ListParagraph"/>
        <w:ind w:left="1080" w:firstLine="360"/>
        <w:rPr>
          <w:ins w:id="302" w:author="Meeran Mohideen Abdulkayum" w:date="2019-07-02T21:52:00Z"/>
          <w:sz w:val="20"/>
        </w:rPr>
        <w:pPrChange w:id="303" w:author="Meeran Mohideen Abdulkayum" w:date="2019-07-02T22:03:00Z">
          <w:pPr>
            <w:pStyle w:val="ListParagraph"/>
          </w:pPr>
        </w:pPrChange>
      </w:pPr>
    </w:p>
    <w:p w14:paraId="64CB7FE8" w14:textId="32BFC0E3" w:rsidR="00314CED" w:rsidRDefault="00314CED" w:rsidP="00314CED">
      <w:pPr>
        <w:pStyle w:val="ListParagraph"/>
        <w:numPr>
          <w:ilvl w:val="0"/>
          <w:numId w:val="13"/>
        </w:numPr>
        <w:rPr>
          <w:ins w:id="304" w:author="Meeran Mohideen Abdulkayum" w:date="2019-07-02T21:56:00Z"/>
          <w:sz w:val="20"/>
        </w:rPr>
      </w:pPr>
      <w:ins w:id="305" w:author="Meeran Mohideen Abdulkayum" w:date="2019-07-02T21:57:00Z">
        <w:r>
          <w:rPr>
            <w:sz w:val="20"/>
          </w:rPr>
          <w:t>Boolean type column should pre</w:t>
        </w:r>
      </w:ins>
      <w:ins w:id="306" w:author="Meeran Mohideen Abdulkayum" w:date="2019-07-02T21:58:00Z">
        <w:r>
          <w:rPr>
            <w:sz w:val="20"/>
          </w:rPr>
          <w:t xml:space="preserve">fix or suffix with </w:t>
        </w:r>
      </w:ins>
      <w:ins w:id="307" w:author="Meeran Mohideen Abdulkayum" w:date="2019-07-02T21:57:00Z">
        <w:r>
          <w:rPr>
            <w:sz w:val="20"/>
          </w:rPr>
          <w:t>IS_ or _FLAG</w:t>
        </w:r>
      </w:ins>
      <w:ins w:id="308" w:author="Meeran Mohideen Abdulkayum" w:date="2019-07-02T21:58:00Z">
        <w:r>
          <w:rPr>
            <w:sz w:val="20"/>
          </w:rPr>
          <w:t xml:space="preserve"> or _HAS.</w:t>
        </w:r>
      </w:ins>
    </w:p>
    <w:p w14:paraId="624493B1" w14:textId="4F17FFA5" w:rsidR="00314CED" w:rsidRDefault="003C3D46">
      <w:pPr>
        <w:pStyle w:val="ListParagraph"/>
        <w:ind w:left="1440"/>
        <w:rPr>
          <w:ins w:id="309" w:author="Meeran Mohideen Abdulkayum" w:date="2019-07-02T21:58:00Z"/>
          <w:sz w:val="20"/>
        </w:rPr>
        <w:pPrChange w:id="310" w:author="Meeran Mohideen Abdulkayum" w:date="2019-07-02T22:03:00Z">
          <w:pPr>
            <w:pStyle w:val="ListParagraph"/>
            <w:ind w:left="1080"/>
          </w:pPr>
        </w:pPrChange>
      </w:pPr>
      <w:ins w:id="311" w:author="Meeran Mohideen Abdulkayum" w:date="2019-07-02T22:26:00Z">
        <w:r w:rsidRPr="003C3D46">
          <w:rPr>
            <w:b/>
            <w:sz w:val="20"/>
            <w:rPrChange w:id="312" w:author="Meeran Mohideen Abdulkayum" w:date="2019-07-02T22:26:00Z">
              <w:rPr>
                <w:sz w:val="20"/>
              </w:rPr>
            </w:rPrChange>
          </w:rPr>
          <w:t>Naming Standard Error</w:t>
        </w:r>
      </w:ins>
      <w:ins w:id="313" w:author="Meeran Mohideen Abdulkayum" w:date="2019-07-02T21:56:00Z">
        <w:r w:rsidR="00314CED" w:rsidRPr="00314CED">
          <w:rPr>
            <w:b/>
            <w:sz w:val="20"/>
            <w:rPrChange w:id="314" w:author="Meeran Mohideen Abdulkayum" w:date="2019-07-02T21:56:00Z">
              <w:rPr>
                <w:sz w:val="20"/>
              </w:rPr>
            </w:rPrChange>
          </w:rPr>
          <w:t>:</w:t>
        </w:r>
        <w:r w:rsidR="00314CED">
          <w:rPr>
            <w:sz w:val="20"/>
          </w:rPr>
          <w:t xml:space="preserve"> </w:t>
        </w:r>
      </w:ins>
      <w:ins w:id="315" w:author="Meeran Mohideen Abdulkayum" w:date="2019-07-02T21:52:00Z">
        <w:r w:rsidR="00314CED" w:rsidRPr="00314CED">
          <w:rPr>
            <w:sz w:val="20"/>
          </w:rPr>
          <w:t>Column: [ENABLED] Table: [ETF_OUTBOUND_SCHEDULE] Naming Standard Error, Column Name must Contain IS, FLAG or HAS</w:t>
        </w:r>
      </w:ins>
      <w:ins w:id="316" w:author="Meeran Mohideen Abdulkayum" w:date="2019-07-02T21:58:00Z">
        <w:r w:rsidR="00314CED">
          <w:rPr>
            <w:sz w:val="20"/>
          </w:rPr>
          <w:t>.</w:t>
        </w:r>
      </w:ins>
    </w:p>
    <w:p w14:paraId="01579697" w14:textId="7CA9287A" w:rsidR="00314CED" w:rsidRDefault="00314CED" w:rsidP="00656FAA">
      <w:pPr>
        <w:pStyle w:val="ListParagraph"/>
        <w:ind w:left="1080" w:firstLine="360"/>
        <w:rPr>
          <w:ins w:id="317" w:author="Meeran Mohideen Abdulkayum" w:date="2019-07-02T22:04:00Z"/>
          <w:sz w:val="20"/>
        </w:rPr>
      </w:pPr>
      <w:ins w:id="318" w:author="Meeran Mohideen Abdulkayum" w:date="2019-07-02T21:58:00Z">
        <w:r>
          <w:rPr>
            <w:b/>
            <w:sz w:val="20"/>
          </w:rPr>
          <w:t>Action:</w:t>
        </w:r>
        <w:r>
          <w:rPr>
            <w:sz w:val="20"/>
          </w:rPr>
          <w:t xml:space="preserve"> Add </w:t>
        </w:r>
      </w:ins>
      <w:ins w:id="319" w:author="Meeran Mohideen Abdulkayum" w:date="2019-07-02T21:59:00Z">
        <w:r>
          <w:rPr>
            <w:sz w:val="20"/>
          </w:rPr>
          <w:t xml:space="preserve">column name with </w:t>
        </w:r>
      </w:ins>
      <w:ins w:id="320" w:author="Meeran Mohideen Abdulkayum" w:date="2019-07-02T21:58:00Z">
        <w:r>
          <w:rPr>
            <w:sz w:val="20"/>
          </w:rPr>
          <w:t>prefix or suffix with IS_ or _FLAG or _HAS</w:t>
        </w:r>
      </w:ins>
      <w:ins w:id="321" w:author="Meeran Mohideen Abdulkayum" w:date="2019-07-02T21:59:00Z">
        <w:r>
          <w:rPr>
            <w:sz w:val="20"/>
          </w:rPr>
          <w:t xml:space="preserve">. </w:t>
        </w:r>
      </w:ins>
    </w:p>
    <w:p w14:paraId="0082C3A4" w14:textId="77777777" w:rsidR="00656FAA" w:rsidRDefault="00656FAA">
      <w:pPr>
        <w:pStyle w:val="ListParagraph"/>
        <w:ind w:left="1080" w:firstLine="360"/>
        <w:rPr>
          <w:ins w:id="322" w:author="Meeran Mohideen Abdulkayum" w:date="2019-07-02T21:58:00Z"/>
          <w:sz w:val="20"/>
        </w:rPr>
        <w:pPrChange w:id="323" w:author="Meeran Mohideen Abdulkayum" w:date="2019-07-02T22:03:00Z">
          <w:pPr>
            <w:pStyle w:val="ListParagraph"/>
            <w:numPr>
              <w:numId w:val="13"/>
            </w:numPr>
            <w:ind w:left="1080" w:hanging="360"/>
          </w:pPr>
        </w:pPrChange>
      </w:pPr>
    </w:p>
    <w:p w14:paraId="64D04D4F" w14:textId="2E7A122A" w:rsidR="00A54A54" w:rsidRPr="00A54A54" w:rsidRDefault="00656FAA" w:rsidP="00314CED">
      <w:pPr>
        <w:pStyle w:val="ListParagraph"/>
        <w:numPr>
          <w:ilvl w:val="0"/>
          <w:numId w:val="13"/>
        </w:numPr>
        <w:rPr>
          <w:ins w:id="324" w:author="Meeran Mohideen Abdulkayum" w:date="2019-07-02T22:00:00Z"/>
          <w:sz w:val="20"/>
          <w:rPrChange w:id="325" w:author="Meeran Mohideen Abdulkayum" w:date="2019-07-02T22:00:00Z">
            <w:rPr>
              <w:ins w:id="326" w:author="Meeran Mohideen Abdulkayum" w:date="2019-07-02T22:00:00Z"/>
              <w:b/>
              <w:sz w:val="20"/>
            </w:rPr>
          </w:rPrChange>
        </w:rPr>
      </w:pPr>
      <w:ins w:id="327" w:author="Meeran Mohideen Abdulkayum" w:date="2019-07-02T22:01:00Z">
        <w:r>
          <w:rPr>
            <w:sz w:val="20"/>
          </w:rPr>
          <w:t>NUMBER</w:t>
        </w:r>
      </w:ins>
      <w:ins w:id="328" w:author="Meeran Mohideen Abdulkayum" w:date="2019-07-02T22:02:00Z">
        <w:r>
          <w:rPr>
            <w:sz w:val="20"/>
          </w:rPr>
          <w:t xml:space="preserve"> </w:t>
        </w:r>
      </w:ins>
      <w:ins w:id="329" w:author="Meeran Mohideen Abdulkayum" w:date="2019-07-02T22:01:00Z">
        <w:r>
          <w:rPr>
            <w:sz w:val="20"/>
          </w:rPr>
          <w:t xml:space="preserve">(8) is not </w:t>
        </w:r>
      </w:ins>
      <w:ins w:id="330" w:author="Meeran Mohideen Abdulkayum" w:date="2019-07-02T22:02:00Z">
        <w:r>
          <w:rPr>
            <w:sz w:val="20"/>
          </w:rPr>
          <w:t xml:space="preserve">a </w:t>
        </w:r>
      </w:ins>
      <w:ins w:id="331" w:author="Meeran Mohideen Abdulkayum" w:date="2019-07-02T22:01:00Z">
        <w:r>
          <w:rPr>
            <w:sz w:val="20"/>
          </w:rPr>
          <w:t>supported datatype.</w:t>
        </w:r>
      </w:ins>
      <w:ins w:id="332" w:author="Meeran Mohideen Abdulkayum" w:date="2019-07-02T22:06:00Z">
        <w:r w:rsidR="003C3F9A">
          <w:rPr>
            <w:sz w:val="20"/>
          </w:rPr>
          <w:t xml:space="preserve"> </w:t>
        </w:r>
      </w:ins>
    </w:p>
    <w:p w14:paraId="7BE2E0D6" w14:textId="673364E2" w:rsidR="00314CED" w:rsidRDefault="003C3D46" w:rsidP="00A54A54">
      <w:pPr>
        <w:pStyle w:val="ListParagraph"/>
        <w:ind w:left="1080"/>
        <w:rPr>
          <w:ins w:id="333" w:author="Meeran Mohideen Abdulkayum" w:date="2019-07-02T22:00:00Z"/>
          <w:sz w:val="20"/>
        </w:rPr>
      </w:pPr>
      <w:ins w:id="334" w:author="Meeran Mohideen Abdulkayum" w:date="2019-07-02T22:25:00Z">
        <w:r w:rsidRPr="003C3D46">
          <w:rPr>
            <w:b/>
            <w:sz w:val="20"/>
            <w:rPrChange w:id="335" w:author="Meeran Mohideen Abdulkayum" w:date="2019-07-02T22:26:00Z">
              <w:rPr>
                <w:sz w:val="20"/>
              </w:rPr>
            </w:rPrChange>
          </w:rPr>
          <w:t>Unsupported datatype</w:t>
        </w:r>
      </w:ins>
      <w:ins w:id="336" w:author="Meeran Mohideen Abdulkayum" w:date="2019-07-02T22:00:00Z">
        <w:r w:rsidR="00A54A54" w:rsidRPr="00A54A54">
          <w:rPr>
            <w:b/>
            <w:sz w:val="20"/>
            <w:rPrChange w:id="337" w:author="Meeran Mohideen Abdulkayum" w:date="2019-07-02T22:00:00Z">
              <w:rPr>
                <w:sz w:val="20"/>
              </w:rPr>
            </w:rPrChange>
          </w:rPr>
          <w:t>:</w:t>
        </w:r>
        <w:r w:rsidR="00A54A54">
          <w:rPr>
            <w:sz w:val="20"/>
          </w:rPr>
          <w:t xml:space="preserve"> </w:t>
        </w:r>
      </w:ins>
      <w:ins w:id="338" w:author="Meeran Mohideen Abdulkayum" w:date="2019-07-02T21:52:00Z">
        <w:r w:rsidR="00314CED" w:rsidRPr="00314CED">
          <w:rPr>
            <w:sz w:val="20"/>
          </w:rPr>
          <w:t>Column: [STREAMREVISION] Table: [ETF_OUTBOUND_SCHEDULE] Unsupported Data Type, Instead of NUMBER</w:t>
        </w:r>
      </w:ins>
      <w:ins w:id="339" w:author="Meeran Mohideen Abdulkayum" w:date="2019-07-02T21:59:00Z">
        <w:r w:rsidR="00314CED">
          <w:rPr>
            <w:sz w:val="20"/>
          </w:rPr>
          <w:t xml:space="preserve"> </w:t>
        </w:r>
      </w:ins>
      <w:ins w:id="340" w:author="Meeran Mohideen Abdulkayum" w:date="2019-07-02T21:52:00Z">
        <w:r w:rsidR="00314CED" w:rsidRPr="00314CED">
          <w:rPr>
            <w:sz w:val="20"/>
          </w:rPr>
          <w:t>(8), USE NUMBER</w:t>
        </w:r>
      </w:ins>
      <w:ins w:id="341" w:author="Meeran Mohideen Abdulkayum" w:date="2019-07-02T22:02:00Z">
        <w:r w:rsidR="00656FAA">
          <w:rPr>
            <w:sz w:val="20"/>
          </w:rPr>
          <w:t xml:space="preserve"> </w:t>
        </w:r>
      </w:ins>
      <w:ins w:id="342" w:author="Meeran Mohideen Abdulkayum" w:date="2019-07-02T21:52:00Z">
        <w:r w:rsidR="00314CED" w:rsidRPr="00314CED">
          <w:rPr>
            <w:sz w:val="20"/>
          </w:rPr>
          <w:t>(10)</w:t>
        </w:r>
      </w:ins>
      <w:ins w:id="343" w:author="Meeran Mohideen Abdulkayum" w:date="2019-07-02T22:00:00Z">
        <w:r w:rsidR="00A54A54">
          <w:rPr>
            <w:sz w:val="20"/>
          </w:rPr>
          <w:t>.</w:t>
        </w:r>
      </w:ins>
    </w:p>
    <w:p w14:paraId="03288795" w14:textId="33980CAC" w:rsidR="00A54A54" w:rsidRDefault="00A54A54" w:rsidP="00A54A54">
      <w:pPr>
        <w:pStyle w:val="ListParagraph"/>
        <w:ind w:left="1080"/>
        <w:rPr>
          <w:ins w:id="344" w:author="Meeran Mohideen Abdulkayum" w:date="2019-07-02T22:04:00Z"/>
          <w:sz w:val="20"/>
        </w:rPr>
      </w:pPr>
      <w:ins w:id="345" w:author="Meeran Mohideen Abdulkayum" w:date="2019-07-02T22:00:00Z">
        <w:r>
          <w:rPr>
            <w:b/>
            <w:sz w:val="20"/>
          </w:rPr>
          <w:t>Action:</w:t>
        </w:r>
      </w:ins>
      <w:ins w:id="346" w:author="Meeran Mohideen Abdulkayum" w:date="2019-07-02T22:01:00Z">
        <w:r w:rsidR="00656FAA">
          <w:rPr>
            <w:b/>
            <w:sz w:val="20"/>
          </w:rPr>
          <w:t xml:space="preserve"> </w:t>
        </w:r>
        <w:r w:rsidR="00656FAA" w:rsidRPr="00656FAA">
          <w:rPr>
            <w:sz w:val="20"/>
            <w:rPrChange w:id="347" w:author="Meeran Mohideen Abdulkayum" w:date="2019-07-02T22:02:00Z">
              <w:rPr>
                <w:b/>
                <w:sz w:val="20"/>
              </w:rPr>
            </w:rPrChange>
          </w:rPr>
          <w:t xml:space="preserve">Change the </w:t>
        </w:r>
      </w:ins>
      <w:ins w:id="348" w:author="Meeran Mohideen Abdulkayum" w:date="2019-07-02T22:02:00Z">
        <w:r w:rsidR="00656FAA">
          <w:rPr>
            <w:sz w:val="20"/>
          </w:rPr>
          <w:t xml:space="preserve">datatype to </w:t>
        </w:r>
        <w:r w:rsidR="00656FAA" w:rsidRPr="00314CED">
          <w:rPr>
            <w:sz w:val="20"/>
          </w:rPr>
          <w:t>NUMBER</w:t>
        </w:r>
        <w:r w:rsidR="00656FAA">
          <w:rPr>
            <w:sz w:val="20"/>
          </w:rPr>
          <w:t xml:space="preserve"> </w:t>
        </w:r>
        <w:r w:rsidR="00656FAA" w:rsidRPr="00314CED">
          <w:rPr>
            <w:sz w:val="20"/>
          </w:rPr>
          <w:t>(10)</w:t>
        </w:r>
        <w:r w:rsidR="00656FAA">
          <w:rPr>
            <w:sz w:val="20"/>
          </w:rPr>
          <w:t>.</w:t>
        </w:r>
      </w:ins>
    </w:p>
    <w:p w14:paraId="6B2AEEC3" w14:textId="77777777" w:rsidR="00656FAA" w:rsidRPr="00314CED" w:rsidRDefault="00656FAA">
      <w:pPr>
        <w:pStyle w:val="ListParagraph"/>
        <w:ind w:left="1080"/>
        <w:rPr>
          <w:ins w:id="349" w:author="Meeran Mohideen Abdulkayum" w:date="2019-07-02T21:52:00Z"/>
          <w:sz w:val="20"/>
        </w:rPr>
        <w:pPrChange w:id="350" w:author="Meeran Mohideen Abdulkayum" w:date="2019-07-02T22:00:00Z">
          <w:pPr>
            <w:pStyle w:val="ListParagraph"/>
          </w:pPr>
        </w:pPrChange>
      </w:pPr>
    </w:p>
    <w:p w14:paraId="1F88C867" w14:textId="177DA4FF" w:rsidR="00656FAA" w:rsidRPr="008D2A8F" w:rsidRDefault="00656FAA" w:rsidP="00656FAA">
      <w:pPr>
        <w:pStyle w:val="ListParagraph"/>
        <w:numPr>
          <w:ilvl w:val="0"/>
          <w:numId w:val="13"/>
        </w:numPr>
        <w:rPr>
          <w:ins w:id="351" w:author="Meeran Mohideen Abdulkayum" w:date="2019-07-02T22:02:00Z"/>
          <w:sz w:val="20"/>
        </w:rPr>
      </w:pPr>
      <w:ins w:id="352" w:author="Meeran Mohideen Abdulkayum" w:date="2019-07-02T22:02:00Z">
        <w:r>
          <w:rPr>
            <w:sz w:val="20"/>
          </w:rPr>
          <w:t>NUMBER (</w:t>
        </w:r>
      </w:ins>
      <w:ins w:id="353" w:author="Meeran Mohideen Abdulkayum" w:date="2019-07-02T22:03:00Z">
        <w:r>
          <w:rPr>
            <w:sz w:val="20"/>
          </w:rPr>
          <w:t>6</w:t>
        </w:r>
      </w:ins>
      <w:ins w:id="354" w:author="Meeran Mohideen Abdulkayum" w:date="2019-07-02T22:02:00Z">
        <w:r>
          <w:rPr>
            <w:sz w:val="20"/>
          </w:rPr>
          <w:t>) is not a supported datatype.</w:t>
        </w:r>
      </w:ins>
    </w:p>
    <w:p w14:paraId="49D87564" w14:textId="01B9E91C" w:rsidR="00314CED" w:rsidRDefault="003C3D46" w:rsidP="00656FAA">
      <w:pPr>
        <w:pStyle w:val="ListParagraph"/>
        <w:ind w:left="1080"/>
        <w:rPr>
          <w:ins w:id="355" w:author="Meeran Mohideen Abdulkayum" w:date="2019-07-02T22:03:00Z"/>
          <w:sz w:val="20"/>
        </w:rPr>
      </w:pPr>
      <w:ins w:id="356" w:author="Meeran Mohideen Abdulkayum" w:date="2019-07-02T22:26:00Z">
        <w:r w:rsidRPr="003C3D46">
          <w:rPr>
            <w:b/>
            <w:sz w:val="20"/>
            <w:rPrChange w:id="357" w:author="Meeran Mohideen Abdulkayum" w:date="2019-07-02T22:26:00Z">
              <w:rPr>
                <w:sz w:val="20"/>
              </w:rPr>
            </w:rPrChange>
          </w:rPr>
          <w:lastRenderedPageBreak/>
          <w:t>Unsupported datatype</w:t>
        </w:r>
      </w:ins>
      <w:ins w:id="358" w:author="Meeran Mohideen Abdulkayum" w:date="2019-07-02T22:03:00Z">
        <w:r w:rsidR="00656FAA" w:rsidRPr="00656FAA">
          <w:rPr>
            <w:b/>
            <w:sz w:val="20"/>
            <w:rPrChange w:id="359" w:author="Meeran Mohideen Abdulkayum" w:date="2019-07-02T22:03:00Z">
              <w:rPr>
                <w:sz w:val="20"/>
              </w:rPr>
            </w:rPrChange>
          </w:rPr>
          <w:t>:</w:t>
        </w:r>
        <w:r w:rsidR="00656FAA">
          <w:rPr>
            <w:sz w:val="20"/>
          </w:rPr>
          <w:t xml:space="preserve"> </w:t>
        </w:r>
      </w:ins>
      <w:ins w:id="360" w:author="Meeran Mohideen Abdulkayum" w:date="2019-07-02T21:52:00Z">
        <w:r w:rsidR="00314CED" w:rsidRPr="00314CED">
          <w:rPr>
            <w:sz w:val="20"/>
          </w:rPr>
          <w:t xml:space="preserve">Column: [CHUNK_NBR] Table: [ETF_OUTBOUND_SCHEDULE] Unsupported Data Type, Instead of </w:t>
        </w:r>
        <w:proofErr w:type="gramStart"/>
        <w:r w:rsidR="00314CED" w:rsidRPr="00314CED">
          <w:rPr>
            <w:sz w:val="20"/>
          </w:rPr>
          <w:t>NUMBER(</w:t>
        </w:r>
        <w:proofErr w:type="gramEnd"/>
        <w:r w:rsidR="00314CED" w:rsidRPr="00314CED">
          <w:rPr>
            <w:sz w:val="20"/>
          </w:rPr>
          <w:t>6), USE NUMBER(10)</w:t>
        </w:r>
      </w:ins>
      <w:ins w:id="361" w:author="Meeran Mohideen Abdulkayum" w:date="2019-07-02T22:03:00Z">
        <w:r w:rsidR="00656FAA">
          <w:rPr>
            <w:sz w:val="20"/>
          </w:rPr>
          <w:t>.</w:t>
        </w:r>
      </w:ins>
    </w:p>
    <w:p w14:paraId="5323B41A" w14:textId="691690BB" w:rsidR="00656FAA" w:rsidRDefault="00656FAA" w:rsidP="00656FAA">
      <w:pPr>
        <w:pStyle w:val="ListParagraph"/>
        <w:ind w:left="1080"/>
        <w:rPr>
          <w:ins w:id="362" w:author="Meeran Mohideen Abdulkayum" w:date="2019-07-02T22:04:00Z"/>
          <w:sz w:val="20"/>
        </w:rPr>
      </w:pPr>
      <w:ins w:id="363" w:author="Meeran Mohideen Abdulkayum" w:date="2019-07-02T22:03:00Z">
        <w:r>
          <w:rPr>
            <w:b/>
            <w:sz w:val="20"/>
          </w:rPr>
          <w:t xml:space="preserve">Action: </w:t>
        </w:r>
        <w:r w:rsidRPr="008D2A8F">
          <w:rPr>
            <w:sz w:val="20"/>
          </w:rPr>
          <w:t xml:space="preserve">Change the </w:t>
        </w:r>
        <w:r>
          <w:rPr>
            <w:sz w:val="20"/>
          </w:rPr>
          <w:t xml:space="preserve">datatype to </w:t>
        </w:r>
        <w:r w:rsidRPr="00314CED">
          <w:rPr>
            <w:sz w:val="20"/>
          </w:rPr>
          <w:t>NUMBER</w:t>
        </w:r>
        <w:r>
          <w:rPr>
            <w:sz w:val="20"/>
          </w:rPr>
          <w:t xml:space="preserve"> </w:t>
        </w:r>
        <w:r w:rsidRPr="00314CED">
          <w:rPr>
            <w:sz w:val="20"/>
          </w:rPr>
          <w:t>(10)</w:t>
        </w:r>
        <w:r>
          <w:rPr>
            <w:sz w:val="20"/>
          </w:rPr>
          <w:t>.</w:t>
        </w:r>
      </w:ins>
    </w:p>
    <w:p w14:paraId="21BB4F18" w14:textId="77777777" w:rsidR="00656FAA" w:rsidRPr="00314CED" w:rsidRDefault="00656FAA" w:rsidP="00656FAA">
      <w:pPr>
        <w:pStyle w:val="ListParagraph"/>
        <w:ind w:left="1080"/>
        <w:rPr>
          <w:ins w:id="364" w:author="Meeran Mohideen Abdulkayum" w:date="2019-07-02T22:03:00Z"/>
          <w:sz w:val="20"/>
        </w:rPr>
      </w:pPr>
    </w:p>
    <w:p w14:paraId="0AA18C82" w14:textId="7AF5F941" w:rsidR="00656FAA" w:rsidRPr="008D2A8F" w:rsidRDefault="00656FAA" w:rsidP="00656FAA">
      <w:pPr>
        <w:pStyle w:val="ListParagraph"/>
        <w:numPr>
          <w:ilvl w:val="0"/>
          <w:numId w:val="13"/>
        </w:numPr>
        <w:rPr>
          <w:ins w:id="365" w:author="Meeran Mohideen Abdulkayum" w:date="2019-07-02T22:04:00Z"/>
          <w:sz w:val="20"/>
        </w:rPr>
      </w:pPr>
      <w:ins w:id="366" w:author="Meeran Mohideen Abdulkayum" w:date="2019-07-02T22:04:00Z">
        <w:r>
          <w:rPr>
            <w:sz w:val="20"/>
          </w:rPr>
          <w:t>NUMBER (2) is not a supported datatype.</w:t>
        </w:r>
      </w:ins>
    </w:p>
    <w:p w14:paraId="101C5CB7" w14:textId="662CA980" w:rsidR="00314CED" w:rsidRDefault="003C3D46" w:rsidP="00656FAA">
      <w:pPr>
        <w:pStyle w:val="ListParagraph"/>
        <w:ind w:left="1080"/>
        <w:rPr>
          <w:ins w:id="367" w:author="Meeran Mohideen Abdulkayum" w:date="2019-07-02T22:04:00Z"/>
          <w:sz w:val="20"/>
        </w:rPr>
      </w:pPr>
      <w:ins w:id="368" w:author="Meeran Mohideen Abdulkayum" w:date="2019-07-02T22:26:00Z">
        <w:r w:rsidRPr="003C3D46">
          <w:rPr>
            <w:b/>
            <w:sz w:val="20"/>
            <w:rPrChange w:id="369" w:author="Meeran Mohideen Abdulkayum" w:date="2019-07-02T22:26:00Z">
              <w:rPr>
                <w:sz w:val="20"/>
              </w:rPr>
            </w:rPrChange>
          </w:rPr>
          <w:t>Unsupported datatype</w:t>
        </w:r>
      </w:ins>
      <w:ins w:id="370" w:author="Meeran Mohideen Abdulkayum" w:date="2019-07-02T22:04:00Z">
        <w:r w:rsidR="00656FAA" w:rsidRPr="00656FAA">
          <w:rPr>
            <w:b/>
            <w:sz w:val="20"/>
            <w:rPrChange w:id="371" w:author="Meeran Mohideen Abdulkayum" w:date="2019-07-02T22:04:00Z">
              <w:rPr>
                <w:sz w:val="20"/>
              </w:rPr>
            </w:rPrChange>
          </w:rPr>
          <w:t>:</w:t>
        </w:r>
        <w:r w:rsidR="00656FAA">
          <w:rPr>
            <w:sz w:val="20"/>
          </w:rPr>
          <w:t xml:space="preserve"> </w:t>
        </w:r>
      </w:ins>
      <w:ins w:id="372" w:author="Meeran Mohideen Abdulkayum" w:date="2019-07-02T21:52:00Z">
        <w:r w:rsidR="00314CED" w:rsidRPr="00314CED">
          <w:rPr>
            <w:sz w:val="20"/>
          </w:rPr>
          <w:t xml:space="preserve">Column: [TOTAL_CHUNKS_TO_PROCESS] Table: [ETF_OUTBOUND_SCHEDULE] Unsupported Data Type, Instead of </w:t>
        </w:r>
        <w:proofErr w:type="gramStart"/>
        <w:r w:rsidR="00314CED" w:rsidRPr="00314CED">
          <w:rPr>
            <w:sz w:val="20"/>
          </w:rPr>
          <w:t>NUMBER(</w:t>
        </w:r>
        <w:proofErr w:type="gramEnd"/>
        <w:r w:rsidR="00314CED" w:rsidRPr="00314CED">
          <w:rPr>
            <w:sz w:val="20"/>
          </w:rPr>
          <w:t>2), USE NUMBER(3)</w:t>
        </w:r>
      </w:ins>
    </w:p>
    <w:p w14:paraId="245B9E0E" w14:textId="4B670BDC" w:rsidR="00656FAA" w:rsidRDefault="00656FAA" w:rsidP="00656FAA">
      <w:pPr>
        <w:pStyle w:val="ListParagraph"/>
        <w:ind w:left="1080"/>
        <w:rPr>
          <w:ins w:id="373" w:author="Meeran Mohideen Abdulkayum" w:date="2019-07-02T22:04:00Z"/>
          <w:sz w:val="20"/>
        </w:rPr>
      </w:pPr>
      <w:ins w:id="374" w:author="Meeran Mohideen Abdulkayum" w:date="2019-07-02T22:04:00Z">
        <w:r>
          <w:rPr>
            <w:b/>
            <w:sz w:val="20"/>
          </w:rPr>
          <w:t xml:space="preserve">Action: </w:t>
        </w:r>
        <w:r w:rsidRPr="008D2A8F">
          <w:rPr>
            <w:sz w:val="20"/>
          </w:rPr>
          <w:t xml:space="preserve">Change the </w:t>
        </w:r>
        <w:r>
          <w:rPr>
            <w:sz w:val="20"/>
          </w:rPr>
          <w:t xml:space="preserve">datatype to </w:t>
        </w:r>
        <w:r w:rsidRPr="00314CED">
          <w:rPr>
            <w:sz w:val="20"/>
          </w:rPr>
          <w:t>NUMBER</w:t>
        </w:r>
        <w:r>
          <w:rPr>
            <w:sz w:val="20"/>
          </w:rPr>
          <w:t xml:space="preserve"> </w:t>
        </w:r>
        <w:r w:rsidRPr="00314CED">
          <w:rPr>
            <w:sz w:val="20"/>
          </w:rPr>
          <w:t>(</w:t>
        </w:r>
      </w:ins>
      <w:ins w:id="375" w:author="Meeran Mohideen Abdulkayum" w:date="2019-07-02T22:05:00Z">
        <w:r>
          <w:rPr>
            <w:sz w:val="20"/>
          </w:rPr>
          <w:t>3</w:t>
        </w:r>
      </w:ins>
      <w:ins w:id="376" w:author="Meeran Mohideen Abdulkayum" w:date="2019-07-02T22:04:00Z">
        <w:r w:rsidRPr="00314CED">
          <w:rPr>
            <w:sz w:val="20"/>
          </w:rPr>
          <w:t>)</w:t>
        </w:r>
        <w:r>
          <w:rPr>
            <w:sz w:val="20"/>
          </w:rPr>
          <w:t>.</w:t>
        </w:r>
      </w:ins>
    </w:p>
    <w:p w14:paraId="33906DC9" w14:textId="77777777" w:rsidR="00656FAA" w:rsidRDefault="00656FAA" w:rsidP="00656FAA">
      <w:pPr>
        <w:pStyle w:val="ListParagraph"/>
        <w:ind w:left="1080"/>
        <w:rPr>
          <w:ins w:id="377" w:author="Meeran Mohideen Abdulkayum" w:date="2019-07-02T22:04:00Z"/>
          <w:sz w:val="20"/>
        </w:rPr>
      </w:pPr>
    </w:p>
    <w:p w14:paraId="4445F5BA" w14:textId="3007E1C3" w:rsidR="00656FAA" w:rsidRPr="008D2A8F" w:rsidRDefault="00656FAA" w:rsidP="00656FAA">
      <w:pPr>
        <w:pStyle w:val="ListParagraph"/>
        <w:numPr>
          <w:ilvl w:val="0"/>
          <w:numId w:val="13"/>
        </w:numPr>
        <w:rPr>
          <w:ins w:id="378" w:author="Meeran Mohideen Abdulkayum" w:date="2019-07-02T22:05:00Z"/>
          <w:sz w:val="20"/>
        </w:rPr>
      </w:pPr>
      <w:ins w:id="379" w:author="Meeran Mohideen Abdulkayum" w:date="2019-07-02T22:05:00Z">
        <w:r>
          <w:rPr>
            <w:sz w:val="20"/>
          </w:rPr>
          <w:t>NUMBER (</w:t>
        </w:r>
      </w:ins>
      <w:ins w:id="380" w:author="Meeran Mohideen Abdulkayum" w:date="2019-07-02T23:04:00Z">
        <w:r w:rsidR="0084466E">
          <w:rPr>
            <w:sz w:val="20"/>
          </w:rPr>
          <w:t>4</w:t>
        </w:r>
      </w:ins>
      <w:ins w:id="381" w:author="Meeran Mohideen Abdulkayum" w:date="2019-07-02T22:05:00Z">
        <w:r>
          <w:rPr>
            <w:sz w:val="20"/>
          </w:rPr>
          <w:t>) is not a supported datatype.</w:t>
        </w:r>
      </w:ins>
    </w:p>
    <w:p w14:paraId="37B6D239" w14:textId="52B7F7CB" w:rsidR="00314CED" w:rsidRDefault="003C3D46" w:rsidP="00656FAA">
      <w:pPr>
        <w:pStyle w:val="ListParagraph"/>
        <w:ind w:left="1080"/>
        <w:rPr>
          <w:ins w:id="382" w:author="Meeran Mohideen Abdulkayum" w:date="2019-07-02T22:05:00Z"/>
          <w:sz w:val="20"/>
        </w:rPr>
      </w:pPr>
      <w:ins w:id="383" w:author="Meeran Mohideen Abdulkayum" w:date="2019-07-02T22:26:00Z">
        <w:r w:rsidRPr="003C3D46">
          <w:rPr>
            <w:b/>
            <w:sz w:val="20"/>
            <w:rPrChange w:id="384" w:author="Meeran Mohideen Abdulkayum" w:date="2019-07-02T22:26:00Z">
              <w:rPr>
                <w:sz w:val="20"/>
              </w:rPr>
            </w:rPrChange>
          </w:rPr>
          <w:t>Unsupported datatype</w:t>
        </w:r>
      </w:ins>
      <w:ins w:id="385" w:author="Meeran Mohideen Abdulkayum" w:date="2019-07-02T22:05:00Z">
        <w:r w:rsidR="00656FAA" w:rsidRPr="00656FAA">
          <w:rPr>
            <w:b/>
            <w:sz w:val="20"/>
            <w:rPrChange w:id="386" w:author="Meeran Mohideen Abdulkayum" w:date="2019-07-02T22:05:00Z">
              <w:rPr>
                <w:sz w:val="20"/>
              </w:rPr>
            </w:rPrChange>
          </w:rPr>
          <w:t>:</w:t>
        </w:r>
        <w:r w:rsidR="00656FAA">
          <w:rPr>
            <w:sz w:val="20"/>
          </w:rPr>
          <w:t xml:space="preserve"> </w:t>
        </w:r>
      </w:ins>
      <w:ins w:id="387" w:author="Meeran Mohideen Abdulkayum" w:date="2019-07-02T21:52:00Z">
        <w:r w:rsidR="00314CED" w:rsidRPr="00314CED">
          <w:rPr>
            <w:sz w:val="20"/>
          </w:rPr>
          <w:t>Column: [NEXT_CHUNK_TO_PROCESS] Table: [ETF_OUTBOUND_SCHEDULE] Unsupported Data Type, Instead of NUMBER</w:t>
        </w:r>
      </w:ins>
      <w:ins w:id="388" w:author="Meeran Mohideen Abdulkayum" w:date="2019-07-02T22:35:00Z">
        <w:r w:rsidR="000410A5">
          <w:rPr>
            <w:sz w:val="20"/>
          </w:rPr>
          <w:t xml:space="preserve"> </w:t>
        </w:r>
      </w:ins>
      <w:ins w:id="389" w:author="Meeran Mohideen Abdulkayum" w:date="2019-07-02T21:52:00Z">
        <w:r w:rsidR="00314CED" w:rsidRPr="00314CED">
          <w:rPr>
            <w:sz w:val="20"/>
          </w:rPr>
          <w:t>(4), USE NUMBER</w:t>
        </w:r>
      </w:ins>
      <w:ins w:id="390" w:author="Meeran Mohideen Abdulkayum" w:date="2019-07-02T22:35:00Z">
        <w:r w:rsidR="000410A5">
          <w:rPr>
            <w:sz w:val="20"/>
          </w:rPr>
          <w:t xml:space="preserve"> </w:t>
        </w:r>
      </w:ins>
      <w:ins w:id="391" w:author="Meeran Mohideen Abdulkayum" w:date="2019-07-02T21:52:00Z">
        <w:r w:rsidR="00314CED" w:rsidRPr="00314CED">
          <w:rPr>
            <w:sz w:val="20"/>
          </w:rPr>
          <w:t>(5)</w:t>
        </w:r>
      </w:ins>
    </w:p>
    <w:p w14:paraId="585743D6" w14:textId="2E4631C9" w:rsidR="00656FAA" w:rsidRDefault="00656FAA" w:rsidP="00656FAA">
      <w:pPr>
        <w:pStyle w:val="ListParagraph"/>
        <w:ind w:left="1080"/>
        <w:rPr>
          <w:ins w:id="392" w:author="Meeran Mohideen Abdulkayum" w:date="2019-07-02T22:31:00Z"/>
          <w:sz w:val="20"/>
        </w:rPr>
      </w:pPr>
      <w:ins w:id="393" w:author="Meeran Mohideen Abdulkayum" w:date="2019-07-02T22:05:00Z">
        <w:r>
          <w:rPr>
            <w:b/>
            <w:sz w:val="20"/>
          </w:rPr>
          <w:t xml:space="preserve">Action: </w:t>
        </w:r>
        <w:r w:rsidRPr="008D2A8F">
          <w:rPr>
            <w:sz w:val="20"/>
          </w:rPr>
          <w:t xml:space="preserve">Change the </w:t>
        </w:r>
        <w:r>
          <w:rPr>
            <w:sz w:val="20"/>
          </w:rPr>
          <w:t xml:space="preserve">datatype to </w:t>
        </w:r>
        <w:r w:rsidRPr="00314CED">
          <w:rPr>
            <w:sz w:val="20"/>
          </w:rPr>
          <w:t>NUMBER</w:t>
        </w:r>
        <w:r>
          <w:rPr>
            <w:sz w:val="20"/>
          </w:rPr>
          <w:t xml:space="preserve"> </w:t>
        </w:r>
        <w:r w:rsidRPr="00314CED">
          <w:rPr>
            <w:sz w:val="20"/>
          </w:rPr>
          <w:t>(</w:t>
        </w:r>
        <w:r>
          <w:rPr>
            <w:sz w:val="20"/>
          </w:rPr>
          <w:t>5</w:t>
        </w:r>
        <w:r w:rsidRPr="00314CED">
          <w:rPr>
            <w:sz w:val="20"/>
          </w:rPr>
          <w:t>)</w:t>
        </w:r>
        <w:r>
          <w:rPr>
            <w:sz w:val="20"/>
          </w:rPr>
          <w:t>.</w:t>
        </w:r>
      </w:ins>
    </w:p>
    <w:p w14:paraId="55F0BA8B" w14:textId="0F314E20" w:rsidR="00E21B6A" w:rsidRDefault="00E21B6A" w:rsidP="00656FAA">
      <w:pPr>
        <w:pStyle w:val="ListParagraph"/>
        <w:ind w:left="1080"/>
        <w:rPr>
          <w:ins w:id="394" w:author="Meeran Mohideen Abdulkayum" w:date="2019-07-02T22:31:00Z"/>
          <w:sz w:val="20"/>
        </w:rPr>
      </w:pPr>
    </w:p>
    <w:p w14:paraId="718EDD1E" w14:textId="10C5AA48" w:rsidR="00E21B6A" w:rsidRDefault="00E21B6A" w:rsidP="00656FAA">
      <w:pPr>
        <w:pStyle w:val="ListParagraph"/>
        <w:ind w:left="1080"/>
        <w:rPr>
          <w:ins w:id="395" w:author="Meeran Mohideen Abdulkayum" w:date="2019-07-02T22:31:00Z"/>
          <w:sz w:val="20"/>
        </w:rPr>
      </w:pPr>
    </w:p>
    <w:p w14:paraId="165DFA63" w14:textId="310565D4" w:rsidR="003C3D46" w:rsidRPr="000410A5" w:rsidRDefault="003C3D46" w:rsidP="00656FAA">
      <w:pPr>
        <w:pStyle w:val="ListParagraph"/>
        <w:ind w:left="1080"/>
        <w:rPr>
          <w:ins w:id="396" w:author="Meeran Mohideen Abdulkayum" w:date="2019-07-02T22:34:00Z"/>
          <w:b/>
          <w:sz w:val="20"/>
          <w:rPrChange w:id="397" w:author="Meeran Mohideen Abdulkayum" w:date="2019-07-02T22:34:00Z">
            <w:rPr>
              <w:ins w:id="398" w:author="Meeran Mohideen Abdulkayum" w:date="2019-07-02T22:34:00Z"/>
              <w:sz w:val="20"/>
            </w:rPr>
          </w:rPrChange>
        </w:rPr>
      </w:pPr>
    </w:p>
    <w:p w14:paraId="2DA1F857" w14:textId="027536E4" w:rsidR="003C3D46" w:rsidRPr="003D4948" w:rsidRDefault="003C3D46">
      <w:pPr>
        <w:pStyle w:val="ListParagraph"/>
        <w:ind w:left="1080"/>
        <w:rPr>
          <w:sz w:val="20"/>
        </w:rPr>
        <w:pPrChange w:id="399" w:author="Meeran Mohideen Abdulkayum" w:date="2019-07-02T22:05:00Z">
          <w:pPr>
            <w:pStyle w:val="ListParagraph"/>
            <w:numPr>
              <w:numId w:val="1"/>
            </w:numPr>
            <w:ind w:hanging="360"/>
          </w:pPr>
        </w:pPrChange>
      </w:pPr>
    </w:p>
    <w:p w14:paraId="64540FF9" w14:textId="1601EFDC" w:rsidR="00B477AD" w:rsidRPr="008D2A8F" w:rsidRDefault="00B477AD" w:rsidP="00B477AD">
      <w:pPr>
        <w:pStyle w:val="ListParagraph"/>
        <w:numPr>
          <w:ilvl w:val="0"/>
          <w:numId w:val="1"/>
        </w:numPr>
        <w:rPr>
          <w:ins w:id="400" w:author="Meeran Mohideen Abdulkayum" w:date="2019-07-02T22:56:00Z"/>
          <w:b/>
          <w:sz w:val="20"/>
        </w:rPr>
      </w:pPr>
      <w:ins w:id="401" w:author="Meeran Mohideen Abdulkayum" w:date="2019-07-02T22:56:00Z">
        <w:r w:rsidRPr="008D2A8F">
          <w:rPr>
            <w:b/>
            <w:sz w:val="20"/>
          </w:rPr>
          <w:t>S</w:t>
        </w:r>
        <w:r>
          <w:rPr>
            <w:b/>
            <w:sz w:val="20"/>
          </w:rPr>
          <w:t xml:space="preserve">ample tested scripts </w:t>
        </w:r>
      </w:ins>
      <w:ins w:id="402" w:author="Meeran Mohideen Abdulkayum" w:date="2019-07-02T22:57:00Z">
        <w:r>
          <w:rPr>
            <w:b/>
            <w:sz w:val="20"/>
          </w:rPr>
          <w:t>are</w:t>
        </w:r>
      </w:ins>
      <w:ins w:id="403" w:author="Meeran Mohideen Abdulkayum" w:date="2019-07-02T23:08:00Z">
        <w:r w:rsidR="009220D8">
          <w:rPr>
            <w:b/>
            <w:sz w:val="20"/>
          </w:rPr>
          <w:t xml:space="preserve"> copied</w:t>
        </w:r>
      </w:ins>
      <w:ins w:id="404" w:author="Meeran Mohideen Abdulkayum" w:date="2019-07-02T22:57:00Z">
        <w:r>
          <w:rPr>
            <w:b/>
            <w:sz w:val="20"/>
          </w:rPr>
          <w:t xml:space="preserve"> in</w:t>
        </w:r>
      </w:ins>
      <w:ins w:id="405" w:author="Meeran Mohideen Abdulkayum" w:date="2019-07-02T22:56:00Z">
        <w:r>
          <w:rPr>
            <w:b/>
            <w:sz w:val="20"/>
          </w:rPr>
          <w:t xml:space="preserve"> below folder.</w:t>
        </w:r>
      </w:ins>
    </w:p>
    <w:p w14:paraId="2D822EB0" w14:textId="77777777" w:rsidR="00B477AD" w:rsidRDefault="00B477AD" w:rsidP="00B477AD">
      <w:pPr>
        <w:pStyle w:val="ListParagraph"/>
        <w:rPr>
          <w:ins w:id="406" w:author="Meeran Mohideen Abdulkayum" w:date="2019-07-02T22:57:00Z"/>
          <w:sz w:val="20"/>
        </w:rPr>
      </w:pPr>
    </w:p>
    <w:p w14:paraId="10078ABD" w14:textId="738BF9F5" w:rsidR="00B477AD" w:rsidRDefault="00B477AD" w:rsidP="00B477AD">
      <w:pPr>
        <w:pStyle w:val="ListParagraph"/>
        <w:rPr>
          <w:ins w:id="407" w:author="Meeran Mohideen Abdulkayum" w:date="2019-07-02T23:00:00Z"/>
          <w:sz w:val="20"/>
        </w:rPr>
      </w:pPr>
      <w:ins w:id="408" w:author="Meeran Mohideen Abdulkayum" w:date="2019-07-02T22:56:00Z">
        <w:r w:rsidRPr="003D4948">
          <w:rPr>
            <w:sz w:val="20"/>
          </w:rPr>
          <w:t>\Documentation\Architecture\Info Arch\DBA\Reference\</w:t>
        </w:r>
      </w:ins>
      <w:ins w:id="409" w:author="Meeran Mohideen Abdulkayum" w:date="2019-07-02T22:57:00Z">
        <w:r>
          <w:rPr>
            <w:sz w:val="20"/>
          </w:rPr>
          <w:t>SQLConvertorsamplescripts.zip</w:t>
        </w:r>
      </w:ins>
    </w:p>
    <w:p w14:paraId="5C0119D9" w14:textId="31497EC3" w:rsidR="002B792A" w:rsidRDefault="002B792A" w:rsidP="00B477AD">
      <w:pPr>
        <w:pStyle w:val="ListParagraph"/>
        <w:rPr>
          <w:ins w:id="410" w:author="Meeran Mohideen Abdulkayum" w:date="2019-07-02T23:00:00Z"/>
          <w:sz w:val="20"/>
        </w:rPr>
      </w:pPr>
    </w:p>
    <w:p w14:paraId="6B90CC03" w14:textId="6FA1471A" w:rsidR="002B792A" w:rsidRDefault="0084466E" w:rsidP="00B477AD">
      <w:pPr>
        <w:pStyle w:val="ListParagraph"/>
        <w:rPr>
          <w:ins w:id="411" w:author="Meeran Mohideen Abdulkayum" w:date="2019-07-02T23:01:00Z"/>
          <w:sz w:val="20"/>
        </w:rPr>
      </w:pPr>
      <w:ins w:id="412" w:author="Meeran Mohideen Abdulkayum" w:date="2019-07-02T23:03:00Z">
        <w:r>
          <w:rPr>
            <w:sz w:val="20"/>
          </w:rPr>
          <w:t xml:space="preserve">Oracle </w:t>
        </w:r>
      </w:ins>
      <w:ins w:id="413" w:author="Meeran Mohideen Abdulkayum" w:date="2019-07-02T23:01:00Z">
        <w:r w:rsidR="002B792A">
          <w:rPr>
            <w:sz w:val="20"/>
          </w:rPr>
          <w:t xml:space="preserve">Statement to </w:t>
        </w:r>
      </w:ins>
      <w:ins w:id="414" w:author="Meeran Mohideen Abdulkayum" w:date="2019-07-02T23:03:00Z">
        <w:r>
          <w:rPr>
            <w:sz w:val="20"/>
          </w:rPr>
          <w:t xml:space="preserve">be </w:t>
        </w:r>
      </w:ins>
      <w:ins w:id="415" w:author="Meeran Mohideen Abdulkayum" w:date="2019-07-02T23:01:00Z">
        <w:r w:rsidR="002B792A">
          <w:rPr>
            <w:sz w:val="20"/>
          </w:rPr>
          <w:t xml:space="preserve">copied </w:t>
        </w:r>
        <w:r>
          <w:rPr>
            <w:sz w:val="20"/>
          </w:rPr>
          <w:t>in left pane will be ######</w:t>
        </w:r>
      </w:ins>
      <w:ins w:id="416" w:author="Meeran Mohideen Abdulkayum" w:date="2019-07-02T23:00:00Z">
        <w:r w:rsidR="002B792A" w:rsidRPr="002B792A">
          <w:rPr>
            <w:sz w:val="20"/>
          </w:rPr>
          <w:t>-In</w:t>
        </w:r>
        <w:r w:rsidR="002B792A">
          <w:rPr>
            <w:sz w:val="20"/>
          </w:rPr>
          <w:t>.txt</w:t>
        </w:r>
      </w:ins>
    </w:p>
    <w:p w14:paraId="36751991" w14:textId="5D199BBE" w:rsidR="0084466E" w:rsidRPr="003D4948" w:rsidRDefault="0084466E" w:rsidP="0084466E">
      <w:pPr>
        <w:pStyle w:val="ListParagraph"/>
        <w:rPr>
          <w:ins w:id="417" w:author="Meeran Mohideen Abdulkayum" w:date="2019-07-02T23:01:00Z"/>
          <w:sz w:val="20"/>
        </w:rPr>
      </w:pPr>
      <w:ins w:id="418" w:author="Meeran Mohideen Abdulkayum" w:date="2019-07-02T23:01:00Z">
        <w:r>
          <w:rPr>
            <w:sz w:val="20"/>
          </w:rPr>
          <w:t xml:space="preserve">The expected </w:t>
        </w:r>
      </w:ins>
      <w:ins w:id="419" w:author="Meeran Mohideen Abdulkayum" w:date="2019-07-02T23:02:00Z">
        <w:r>
          <w:rPr>
            <w:sz w:val="20"/>
          </w:rPr>
          <w:t xml:space="preserve">SQL statement </w:t>
        </w:r>
      </w:ins>
      <w:ins w:id="420" w:author="Meeran Mohideen Abdulkayum" w:date="2019-07-02T23:01:00Z">
        <w:r>
          <w:rPr>
            <w:sz w:val="20"/>
          </w:rPr>
          <w:t>output will be ######</w:t>
        </w:r>
        <w:r w:rsidRPr="002B792A">
          <w:rPr>
            <w:sz w:val="20"/>
          </w:rPr>
          <w:t>-</w:t>
        </w:r>
      </w:ins>
      <w:ins w:id="421" w:author="Meeran Mohideen Abdulkayum" w:date="2019-07-02T23:02:00Z">
        <w:r>
          <w:rPr>
            <w:sz w:val="20"/>
          </w:rPr>
          <w:t>Out</w:t>
        </w:r>
      </w:ins>
      <w:ins w:id="422" w:author="Meeran Mohideen Abdulkayum" w:date="2019-07-02T23:01:00Z">
        <w:r>
          <w:rPr>
            <w:sz w:val="20"/>
          </w:rPr>
          <w:t>.txt</w:t>
        </w:r>
      </w:ins>
    </w:p>
    <w:p w14:paraId="0A2B33F6" w14:textId="773F3359" w:rsidR="0084466E" w:rsidRPr="003D4948" w:rsidRDefault="0084466E">
      <w:pPr>
        <w:pStyle w:val="ListParagraph"/>
        <w:rPr>
          <w:ins w:id="423" w:author="Meeran Mohideen Abdulkayum" w:date="2019-07-02T22:56:00Z"/>
          <w:sz w:val="20"/>
        </w:rPr>
        <w:pPrChange w:id="424" w:author="Meeran Mohideen Abdulkayum" w:date="2019-07-02T22:56:00Z">
          <w:pPr>
            <w:pStyle w:val="ListParagraph"/>
            <w:numPr>
              <w:numId w:val="1"/>
            </w:numPr>
            <w:ind w:hanging="360"/>
          </w:pPr>
        </w:pPrChange>
      </w:pPr>
      <w:ins w:id="425" w:author="Meeran Mohideen Abdulkayum" w:date="2019-07-02T23:02:00Z">
        <w:r>
          <w:rPr>
            <w:sz w:val="20"/>
          </w:rPr>
          <w:t>The error</w:t>
        </w:r>
      </w:ins>
      <w:ins w:id="426" w:author="Meeran Mohideen Abdulkayum" w:date="2019-07-02T23:04:00Z">
        <w:r>
          <w:rPr>
            <w:sz w:val="20"/>
          </w:rPr>
          <w:t xml:space="preserve"> file will be ######</w:t>
        </w:r>
        <w:r w:rsidRPr="0084466E">
          <w:rPr>
            <w:sz w:val="20"/>
          </w:rPr>
          <w:t>-Error</w:t>
        </w:r>
        <w:r>
          <w:rPr>
            <w:sz w:val="20"/>
          </w:rPr>
          <w:t>.txt</w:t>
        </w:r>
      </w:ins>
      <w:ins w:id="427" w:author="Meeran Mohideen Abdulkayum" w:date="2019-07-02T23:02:00Z">
        <w:r>
          <w:rPr>
            <w:sz w:val="20"/>
          </w:rPr>
          <w:t xml:space="preserve"> </w:t>
        </w:r>
      </w:ins>
    </w:p>
    <w:p w14:paraId="70CBF003" w14:textId="77777777" w:rsidR="00C715C6" w:rsidRPr="003D4948" w:rsidRDefault="00C715C6" w:rsidP="003D4948">
      <w:pPr>
        <w:pStyle w:val="ListParagraph"/>
        <w:rPr>
          <w:sz w:val="20"/>
        </w:rPr>
      </w:pPr>
    </w:p>
    <w:sectPr w:rsidR="00C715C6" w:rsidRPr="003D4948" w:rsidSect="00CB1A45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B46F" w14:textId="77777777" w:rsidR="00223F41" w:rsidRDefault="00223F41" w:rsidP="00CB1A45">
      <w:r>
        <w:separator/>
      </w:r>
    </w:p>
  </w:endnote>
  <w:endnote w:type="continuationSeparator" w:id="0">
    <w:p w14:paraId="577307AE" w14:textId="77777777" w:rsidR="00223F41" w:rsidRDefault="00223F41" w:rsidP="00C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59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D477" w14:textId="77777777" w:rsidR="00285BA3" w:rsidRDefault="00285B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3DCBA6B" w14:textId="77777777" w:rsidR="00285BA3" w:rsidRDefault="0028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6781" w14:textId="77777777" w:rsidR="00223F41" w:rsidRDefault="00223F41" w:rsidP="00CB1A45">
      <w:r>
        <w:separator/>
      </w:r>
    </w:p>
  </w:footnote>
  <w:footnote w:type="continuationSeparator" w:id="0">
    <w:p w14:paraId="2FE83AC3" w14:textId="77777777" w:rsidR="00223F41" w:rsidRDefault="00223F41" w:rsidP="00CB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8531" w14:textId="47D861DC" w:rsidR="00285BA3" w:rsidRDefault="00285BA3">
    <w:pPr>
      <w:pStyle w:val="Header"/>
    </w:pPr>
    <w:r>
      <w:t xml:space="preserve">SQL Converter- </w:t>
    </w:r>
    <w:del w:id="428" w:author="Meeran Mohideen Abdulkayum" w:date="2019-07-02T22:11:00Z">
      <w:r w:rsidDel="007823A0">
        <w:delText>Convert Oracle equivalent</w:delText>
      </w:r>
      <w:r w:rsidRPr="00AA7475" w:rsidDel="007823A0">
        <w:delText xml:space="preserve"> </w:delText>
      </w:r>
      <w:r w:rsidDel="007823A0">
        <w:delText>script to SQL Server.</w:delText>
      </w:r>
    </w:del>
    <w:ins w:id="429" w:author="Meeran Mohideen Abdulkayum" w:date="2019-07-02T22:11:00Z">
      <w:r w:rsidR="007823A0">
        <w:t>Checklist</w:t>
      </w:r>
    </w:ins>
  </w:p>
  <w:p w14:paraId="68F7B297" w14:textId="04F516A7" w:rsidR="00285BA3" w:rsidRDefault="00285BA3">
    <w:pPr>
      <w:pStyle w:val="Header"/>
    </w:pPr>
    <w:r>
      <w:t>7/2/2019</w:t>
    </w:r>
  </w:p>
  <w:p w14:paraId="018B4C8F" w14:textId="77777777" w:rsidR="00285BA3" w:rsidRDefault="00285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1FBE"/>
    <w:multiLevelType w:val="hybridMultilevel"/>
    <w:tmpl w:val="4A7A9302"/>
    <w:lvl w:ilvl="0" w:tplc="A0080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1DBC"/>
    <w:multiLevelType w:val="hybridMultilevel"/>
    <w:tmpl w:val="D8BC23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87FF9"/>
    <w:multiLevelType w:val="hybridMultilevel"/>
    <w:tmpl w:val="892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160"/>
    <w:multiLevelType w:val="hybridMultilevel"/>
    <w:tmpl w:val="D1847320"/>
    <w:lvl w:ilvl="0" w:tplc="508679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C2D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20688"/>
    <w:multiLevelType w:val="hybridMultilevel"/>
    <w:tmpl w:val="8CA88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645653"/>
    <w:multiLevelType w:val="hybridMultilevel"/>
    <w:tmpl w:val="BD46DFC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F784D"/>
    <w:multiLevelType w:val="hybridMultilevel"/>
    <w:tmpl w:val="0660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259"/>
    <w:multiLevelType w:val="hybridMultilevel"/>
    <w:tmpl w:val="C26C2EE2"/>
    <w:lvl w:ilvl="0" w:tplc="AEDE15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25B86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C01631"/>
    <w:multiLevelType w:val="hybridMultilevel"/>
    <w:tmpl w:val="E606076A"/>
    <w:lvl w:ilvl="0" w:tplc="64C0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45181"/>
    <w:multiLevelType w:val="hybridMultilevel"/>
    <w:tmpl w:val="C99ABF6A"/>
    <w:lvl w:ilvl="0" w:tplc="7B34D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9D7"/>
    <w:multiLevelType w:val="hybridMultilevel"/>
    <w:tmpl w:val="4AD2C88C"/>
    <w:lvl w:ilvl="0" w:tplc="23944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81AFA"/>
    <w:multiLevelType w:val="hybridMultilevel"/>
    <w:tmpl w:val="F118E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1FF6"/>
    <w:multiLevelType w:val="hybridMultilevel"/>
    <w:tmpl w:val="F5A68A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eran Mohideen Abdulkayum">
    <w15:presenceInfo w15:providerId="AD" w15:userId="S-1-5-21-3105816473-1758021808-2880770818-85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9"/>
    <w:rsid w:val="00014CAD"/>
    <w:rsid w:val="000224BA"/>
    <w:rsid w:val="00024D06"/>
    <w:rsid w:val="0004035D"/>
    <w:rsid w:val="000410A5"/>
    <w:rsid w:val="00084AA7"/>
    <w:rsid w:val="0009364D"/>
    <w:rsid w:val="00096756"/>
    <w:rsid w:val="000C1931"/>
    <w:rsid w:val="000D490D"/>
    <w:rsid w:val="000D78E2"/>
    <w:rsid w:val="000F4288"/>
    <w:rsid w:val="001019BA"/>
    <w:rsid w:val="00103A6B"/>
    <w:rsid w:val="00123B20"/>
    <w:rsid w:val="00146B8E"/>
    <w:rsid w:val="00187A8C"/>
    <w:rsid w:val="001948B6"/>
    <w:rsid w:val="001C76CB"/>
    <w:rsid w:val="001E4D59"/>
    <w:rsid w:val="00205656"/>
    <w:rsid w:val="002066D8"/>
    <w:rsid w:val="00215AAF"/>
    <w:rsid w:val="00223F41"/>
    <w:rsid w:val="00247366"/>
    <w:rsid w:val="00273D4B"/>
    <w:rsid w:val="00274728"/>
    <w:rsid w:val="00285BA3"/>
    <w:rsid w:val="00285CA8"/>
    <w:rsid w:val="00287EE8"/>
    <w:rsid w:val="002B792A"/>
    <w:rsid w:val="002D3D77"/>
    <w:rsid w:val="002E2429"/>
    <w:rsid w:val="003077F1"/>
    <w:rsid w:val="00307B08"/>
    <w:rsid w:val="00314CED"/>
    <w:rsid w:val="00342602"/>
    <w:rsid w:val="003463D0"/>
    <w:rsid w:val="003478C2"/>
    <w:rsid w:val="00361DA4"/>
    <w:rsid w:val="003760B3"/>
    <w:rsid w:val="003A0012"/>
    <w:rsid w:val="003C3D46"/>
    <w:rsid w:val="003C3F9A"/>
    <w:rsid w:val="003D0C3D"/>
    <w:rsid w:val="003D3E01"/>
    <w:rsid w:val="003D4801"/>
    <w:rsid w:val="003D4948"/>
    <w:rsid w:val="003E2AD8"/>
    <w:rsid w:val="0040524F"/>
    <w:rsid w:val="00405618"/>
    <w:rsid w:val="00420039"/>
    <w:rsid w:val="00431325"/>
    <w:rsid w:val="00446D9C"/>
    <w:rsid w:val="004637EA"/>
    <w:rsid w:val="0046787D"/>
    <w:rsid w:val="004B09A5"/>
    <w:rsid w:val="004D4B81"/>
    <w:rsid w:val="00502612"/>
    <w:rsid w:val="005565A5"/>
    <w:rsid w:val="00562DF4"/>
    <w:rsid w:val="00581648"/>
    <w:rsid w:val="00583FAF"/>
    <w:rsid w:val="005926DB"/>
    <w:rsid w:val="005B1238"/>
    <w:rsid w:val="005B69C8"/>
    <w:rsid w:val="005D4777"/>
    <w:rsid w:val="005F1554"/>
    <w:rsid w:val="005F29A5"/>
    <w:rsid w:val="005F479F"/>
    <w:rsid w:val="005F53ED"/>
    <w:rsid w:val="005F6D6F"/>
    <w:rsid w:val="0064091C"/>
    <w:rsid w:val="00656FAA"/>
    <w:rsid w:val="00666194"/>
    <w:rsid w:val="00676E0C"/>
    <w:rsid w:val="00680E6A"/>
    <w:rsid w:val="006C2132"/>
    <w:rsid w:val="006C6CDA"/>
    <w:rsid w:val="006D1C73"/>
    <w:rsid w:val="006E4E0B"/>
    <w:rsid w:val="006F5682"/>
    <w:rsid w:val="007072E2"/>
    <w:rsid w:val="00707416"/>
    <w:rsid w:val="00715EC3"/>
    <w:rsid w:val="00717610"/>
    <w:rsid w:val="00776E43"/>
    <w:rsid w:val="007823A0"/>
    <w:rsid w:val="007825DC"/>
    <w:rsid w:val="00787907"/>
    <w:rsid w:val="007D2F62"/>
    <w:rsid w:val="007E4ABE"/>
    <w:rsid w:val="00810550"/>
    <w:rsid w:val="00812EB8"/>
    <w:rsid w:val="0081367E"/>
    <w:rsid w:val="00821CC1"/>
    <w:rsid w:val="0084466E"/>
    <w:rsid w:val="00851D1C"/>
    <w:rsid w:val="008649B5"/>
    <w:rsid w:val="00881D1D"/>
    <w:rsid w:val="0089652A"/>
    <w:rsid w:val="008D2481"/>
    <w:rsid w:val="008E50B5"/>
    <w:rsid w:val="009220D8"/>
    <w:rsid w:val="00926F2A"/>
    <w:rsid w:val="00941222"/>
    <w:rsid w:val="00950814"/>
    <w:rsid w:val="00962EDE"/>
    <w:rsid w:val="00963B07"/>
    <w:rsid w:val="00993AE1"/>
    <w:rsid w:val="009A4F65"/>
    <w:rsid w:val="009D6752"/>
    <w:rsid w:val="009E7366"/>
    <w:rsid w:val="009F5F8E"/>
    <w:rsid w:val="00A06BDB"/>
    <w:rsid w:val="00A1602C"/>
    <w:rsid w:val="00A33494"/>
    <w:rsid w:val="00A54A54"/>
    <w:rsid w:val="00A869E4"/>
    <w:rsid w:val="00A93483"/>
    <w:rsid w:val="00AC7C69"/>
    <w:rsid w:val="00AF6BC8"/>
    <w:rsid w:val="00B23CB2"/>
    <w:rsid w:val="00B24CAA"/>
    <w:rsid w:val="00B25E86"/>
    <w:rsid w:val="00B26374"/>
    <w:rsid w:val="00B477AD"/>
    <w:rsid w:val="00B6715C"/>
    <w:rsid w:val="00BD3C39"/>
    <w:rsid w:val="00BD6B37"/>
    <w:rsid w:val="00BF37B1"/>
    <w:rsid w:val="00C21FC9"/>
    <w:rsid w:val="00C243CC"/>
    <w:rsid w:val="00C27F10"/>
    <w:rsid w:val="00C43C55"/>
    <w:rsid w:val="00C65169"/>
    <w:rsid w:val="00C715C6"/>
    <w:rsid w:val="00C73A3B"/>
    <w:rsid w:val="00CA20F4"/>
    <w:rsid w:val="00CA5977"/>
    <w:rsid w:val="00CA6450"/>
    <w:rsid w:val="00CB1A45"/>
    <w:rsid w:val="00CC6178"/>
    <w:rsid w:val="00CF1178"/>
    <w:rsid w:val="00D1503B"/>
    <w:rsid w:val="00D23FC4"/>
    <w:rsid w:val="00D47EC9"/>
    <w:rsid w:val="00D61D88"/>
    <w:rsid w:val="00D665A0"/>
    <w:rsid w:val="00D73824"/>
    <w:rsid w:val="00D85A09"/>
    <w:rsid w:val="00D93FA9"/>
    <w:rsid w:val="00DA3F6B"/>
    <w:rsid w:val="00DA5DCE"/>
    <w:rsid w:val="00DB2A1A"/>
    <w:rsid w:val="00DF3D84"/>
    <w:rsid w:val="00E04E70"/>
    <w:rsid w:val="00E21B6A"/>
    <w:rsid w:val="00E24FB4"/>
    <w:rsid w:val="00E376D7"/>
    <w:rsid w:val="00E50BBD"/>
    <w:rsid w:val="00E51FDA"/>
    <w:rsid w:val="00E54DB4"/>
    <w:rsid w:val="00E56505"/>
    <w:rsid w:val="00E6165F"/>
    <w:rsid w:val="00E642A9"/>
    <w:rsid w:val="00E64A96"/>
    <w:rsid w:val="00E82E62"/>
    <w:rsid w:val="00EB315E"/>
    <w:rsid w:val="00EC0105"/>
    <w:rsid w:val="00EE4886"/>
    <w:rsid w:val="00EE70A9"/>
    <w:rsid w:val="00EF52E7"/>
    <w:rsid w:val="00F07784"/>
    <w:rsid w:val="00F25727"/>
    <w:rsid w:val="00F46E7E"/>
    <w:rsid w:val="00F5488F"/>
    <w:rsid w:val="00F557D6"/>
    <w:rsid w:val="00F92E56"/>
    <w:rsid w:val="00FD7C1B"/>
    <w:rsid w:val="00FE2E7A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39AB"/>
  <w15:chartTrackingRefBased/>
  <w15:docId w15:val="{092989B1-C18D-4097-A0AF-8FE56C9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1A45"/>
  </w:style>
  <w:style w:type="paragraph" w:styleId="Footer">
    <w:name w:val="footer"/>
    <w:basedOn w:val="Normal"/>
    <w:link w:val="Foot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1A45"/>
  </w:style>
  <w:style w:type="paragraph" w:styleId="ListParagraph">
    <w:name w:val="List Paragraph"/>
    <w:basedOn w:val="Normal"/>
    <w:uiPriority w:val="34"/>
    <w:qFormat/>
    <w:rsid w:val="00F2572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D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01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08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E43AE-52D3-4E9D-AE0A-1F6A1544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Lehotsky</dc:creator>
  <cp:keywords/>
  <dc:description/>
  <cp:lastModifiedBy>Meeran Mohideen Abdulkayum</cp:lastModifiedBy>
  <cp:revision>2</cp:revision>
  <dcterms:created xsi:type="dcterms:W3CDTF">2019-07-02T17:56:00Z</dcterms:created>
  <dcterms:modified xsi:type="dcterms:W3CDTF">2019-07-02T17:56:00Z</dcterms:modified>
</cp:coreProperties>
</file>